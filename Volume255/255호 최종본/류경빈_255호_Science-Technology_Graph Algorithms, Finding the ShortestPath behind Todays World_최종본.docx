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67AFB" w14:textId="5F1A4B22" w:rsidR="009D030B" w:rsidRPr="00820687" w:rsidRDefault="009D030B" w:rsidP="009D030B">
      <w:pPr>
        <w:rPr>
          <w:rFonts w:ascii="Times New Roman" w:hAnsi="Times New Roman" w:cs="Times New Roman"/>
          <w:szCs w:val="20"/>
        </w:rPr>
      </w:pPr>
      <w:r w:rsidRPr="00820687">
        <w:rPr>
          <w:rFonts w:ascii="Times New Roman" w:hAnsi="Times New Roman" w:cs="Times New Roman"/>
          <w:szCs w:val="20"/>
        </w:rPr>
        <w:t xml:space="preserve">Title: </w:t>
      </w:r>
      <w:r w:rsidR="00FC29A4" w:rsidRPr="00FC29A4">
        <w:rPr>
          <w:rFonts w:ascii="Times New Roman" w:hAnsi="Times New Roman" w:cs="Times New Roman"/>
          <w:szCs w:val="20"/>
        </w:rPr>
        <w:t>Graph Algorithms, Finding the Shortest</w:t>
      </w:r>
      <w:ins w:id="0" w:author="Olly Terry" w:date="2023-07-25T03:02:00Z">
        <w:r w:rsidR="00717158">
          <w:rPr>
            <w:rFonts w:ascii="Times New Roman" w:hAnsi="Times New Roman" w:cs="Times New Roman"/>
            <w:szCs w:val="20"/>
          </w:rPr>
          <w:t xml:space="preserve"> </w:t>
        </w:r>
      </w:ins>
      <w:r w:rsidR="00FC29A4" w:rsidRPr="00FC29A4">
        <w:rPr>
          <w:rFonts w:ascii="Times New Roman" w:hAnsi="Times New Roman" w:cs="Times New Roman"/>
          <w:szCs w:val="20"/>
        </w:rPr>
        <w:t>Path behind Today's World</w:t>
      </w:r>
    </w:p>
    <w:p w14:paraId="1B58D2EA" w14:textId="6F8C4F5D" w:rsidR="009D030B" w:rsidRPr="00820687" w:rsidRDefault="00B96E7D" w:rsidP="009D030B">
      <w:pPr>
        <w:rPr>
          <w:rFonts w:ascii="Times New Roman" w:hAnsi="Times New Roman" w:cs="Times New Roman"/>
          <w:szCs w:val="20"/>
        </w:rPr>
      </w:pPr>
      <w:r>
        <w:rPr>
          <w:rFonts w:ascii="Times New Roman" w:hAnsi="Times New Roman" w:cs="Times New Roman"/>
          <w:szCs w:val="20"/>
        </w:rPr>
        <w:t>1033</w:t>
      </w:r>
      <w:r w:rsidR="009D030B" w:rsidRPr="00820687">
        <w:rPr>
          <w:rFonts w:ascii="Times New Roman" w:hAnsi="Times New Roman" w:cs="Times New Roman"/>
          <w:szCs w:val="20"/>
        </w:rPr>
        <w:t xml:space="preserve"> words</w:t>
      </w:r>
    </w:p>
    <w:p w14:paraId="6C531C6D" w14:textId="446C70C6" w:rsidR="009D030B" w:rsidRDefault="009D030B" w:rsidP="009D030B">
      <w:pPr>
        <w:rPr>
          <w:rFonts w:ascii="Times New Roman" w:hAnsi="Times New Roman" w:cs="Times New Roman"/>
          <w:szCs w:val="20"/>
        </w:rPr>
      </w:pPr>
      <w:r w:rsidRPr="00820687">
        <w:rPr>
          <w:rFonts w:ascii="Times New Roman" w:hAnsi="Times New Roman" w:cs="Times New Roman"/>
          <w:szCs w:val="20"/>
        </w:rPr>
        <w:t xml:space="preserve">By Ryu Gyeongbin </w:t>
      </w:r>
      <w:r w:rsidR="002144F4" w:rsidRPr="002144F4">
        <w:rPr>
          <w:rFonts w:ascii="Times New Roman" w:hAnsi="Times New Roman" w:cs="Times New Roman"/>
          <w:szCs w:val="20"/>
        </w:rPr>
        <w:t>Deputy Editor-in-Chief</w:t>
      </w:r>
    </w:p>
    <w:p w14:paraId="7C13C85B" w14:textId="6254313B" w:rsidR="00B31FCC" w:rsidRPr="006B6FBE" w:rsidRDefault="005342E5" w:rsidP="002403FD">
      <w:pPr>
        <w:ind w:firstLine="800"/>
        <w:rPr>
          <w:rFonts w:ascii="Times New Roman" w:hAnsi="Times New Roman" w:cs="Times New Roman"/>
          <w:szCs w:val="20"/>
        </w:rPr>
      </w:pPr>
      <w:r w:rsidRPr="006B6FBE">
        <w:rPr>
          <w:rFonts w:ascii="Times New Roman" w:hAnsi="Times New Roman" w:cs="Times New Roman"/>
          <w:szCs w:val="20"/>
        </w:rPr>
        <w:t>Many will be familiar with the fairytale Cinderella,</w:t>
      </w:r>
      <w:r w:rsidR="005372B0" w:rsidRPr="006B6FBE">
        <w:rPr>
          <w:rFonts w:ascii="Times New Roman" w:hAnsi="Times New Roman" w:cs="Times New Roman"/>
          <w:szCs w:val="20"/>
        </w:rPr>
        <w:t xml:space="preserve"> the story of</w:t>
      </w:r>
      <w:r w:rsidRPr="006B6FBE">
        <w:rPr>
          <w:rFonts w:ascii="Times New Roman" w:hAnsi="Times New Roman" w:cs="Times New Roman"/>
          <w:szCs w:val="20"/>
        </w:rPr>
        <w:t xml:space="preserve"> a poor girl </w:t>
      </w:r>
      <w:r w:rsidR="004E7F8C" w:rsidRPr="006B6FBE">
        <w:rPr>
          <w:rFonts w:ascii="Times New Roman" w:hAnsi="Times New Roman" w:cs="Times New Roman"/>
          <w:szCs w:val="20"/>
        </w:rPr>
        <w:t>mistreated</w:t>
      </w:r>
      <w:r w:rsidRPr="006B6FBE">
        <w:rPr>
          <w:rFonts w:ascii="Times New Roman" w:hAnsi="Times New Roman" w:cs="Times New Roman"/>
          <w:szCs w:val="20"/>
        </w:rPr>
        <w:t xml:space="preserve"> by her </w:t>
      </w:r>
      <w:r w:rsidR="004E7F8C" w:rsidRPr="006B6FBE">
        <w:rPr>
          <w:rFonts w:ascii="Times New Roman" w:hAnsi="Times New Roman" w:cs="Times New Roman"/>
          <w:szCs w:val="20"/>
        </w:rPr>
        <w:t>stepmother and sisters living happily ever after winning a prince’s heart under her fairy godmother’s</w:t>
      </w:r>
      <w:r w:rsidR="009E16B9">
        <w:rPr>
          <w:rFonts w:ascii="Times New Roman" w:hAnsi="Times New Roman" w:cs="Times New Roman"/>
          <w:szCs w:val="20"/>
        </w:rPr>
        <w:t xml:space="preserve"> guidance</w:t>
      </w:r>
      <w:r w:rsidR="004E7F8C" w:rsidRPr="006B6FBE">
        <w:rPr>
          <w:rFonts w:ascii="Times New Roman" w:hAnsi="Times New Roman" w:cs="Times New Roman"/>
          <w:szCs w:val="20"/>
        </w:rPr>
        <w:t xml:space="preserve">. </w:t>
      </w:r>
      <w:r w:rsidR="00391D07" w:rsidRPr="006B6FBE">
        <w:rPr>
          <w:rFonts w:ascii="Times New Roman" w:hAnsi="Times New Roman" w:cs="Times New Roman"/>
          <w:szCs w:val="20"/>
        </w:rPr>
        <w:t xml:space="preserve">In the story, Cinderella </w:t>
      </w:r>
      <w:r w:rsidR="002403FD" w:rsidRPr="006B6FBE">
        <w:rPr>
          <w:rFonts w:ascii="Times New Roman" w:hAnsi="Times New Roman" w:cs="Times New Roman"/>
          <w:szCs w:val="20"/>
        </w:rPr>
        <w:t xml:space="preserve">miscalculates her time and flees </w:t>
      </w:r>
      <w:r w:rsidR="00551B07" w:rsidRPr="006B6FBE">
        <w:rPr>
          <w:rFonts w:ascii="Times New Roman" w:hAnsi="Times New Roman" w:cs="Times New Roman"/>
          <w:szCs w:val="20"/>
        </w:rPr>
        <w:t>moments</w:t>
      </w:r>
      <w:r w:rsidR="002403FD" w:rsidRPr="006B6FBE">
        <w:rPr>
          <w:rFonts w:ascii="Times New Roman" w:hAnsi="Times New Roman" w:cs="Times New Roman"/>
          <w:szCs w:val="20"/>
        </w:rPr>
        <w:t xml:space="preserve"> before midnight to hide </w:t>
      </w:r>
      <w:r w:rsidR="00551B07" w:rsidRPr="006B6FBE">
        <w:rPr>
          <w:rFonts w:ascii="Times New Roman" w:hAnsi="Times New Roman" w:cs="Times New Roman"/>
          <w:szCs w:val="20"/>
        </w:rPr>
        <w:t>leaving behind a glass slipper as the enchantment of her fairy godmother begins to wear off</w:t>
      </w:r>
      <w:r w:rsidR="002403FD" w:rsidRPr="006B6FBE">
        <w:rPr>
          <w:rFonts w:ascii="Times New Roman" w:hAnsi="Times New Roman" w:cs="Times New Roman"/>
          <w:szCs w:val="20"/>
        </w:rPr>
        <w:t>.</w:t>
      </w:r>
      <w:r w:rsidR="00551B07" w:rsidRPr="006B6FBE">
        <w:rPr>
          <w:rFonts w:ascii="Times New Roman" w:hAnsi="Times New Roman" w:cs="Times New Roman"/>
          <w:szCs w:val="20"/>
        </w:rPr>
        <w:t xml:space="preserve"> Cinderella</w:t>
      </w:r>
      <w:r w:rsidR="009E16B9">
        <w:rPr>
          <w:rFonts w:ascii="Times New Roman" w:hAnsi="Times New Roman" w:cs="Times New Roman"/>
          <w:szCs w:val="20"/>
        </w:rPr>
        <w:t>’s</w:t>
      </w:r>
      <w:r w:rsidR="00551B07" w:rsidRPr="006B6FBE">
        <w:rPr>
          <w:rFonts w:ascii="Times New Roman" w:hAnsi="Times New Roman" w:cs="Times New Roman"/>
          <w:szCs w:val="20"/>
        </w:rPr>
        <w:t xml:space="preserve"> </w:t>
      </w:r>
      <w:r w:rsidR="0030078B" w:rsidRPr="006B6FBE">
        <w:rPr>
          <w:rFonts w:ascii="Times New Roman" w:hAnsi="Times New Roman" w:cs="Times New Roman"/>
          <w:szCs w:val="20"/>
        </w:rPr>
        <w:t>story is portrayed as</w:t>
      </w:r>
      <w:r w:rsidR="00551B07" w:rsidRPr="006B6FBE">
        <w:rPr>
          <w:rFonts w:ascii="Times New Roman" w:hAnsi="Times New Roman" w:cs="Times New Roman"/>
          <w:szCs w:val="20"/>
        </w:rPr>
        <w:t xml:space="preserve"> ‘once upon a time’</w:t>
      </w:r>
      <w:r w:rsidR="0030078B" w:rsidRPr="006B6FBE">
        <w:rPr>
          <w:rFonts w:ascii="Times New Roman" w:hAnsi="Times New Roman" w:cs="Times New Roman"/>
          <w:szCs w:val="20"/>
        </w:rPr>
        <w:t>, but</w:t>
      </w:r>
      <w:r w:rsidR="00551B07" w:rsidRPr="006B6FBE">
        <w:rPr>
          <w:rFonts w:ascii="Times New Roman" w:hAnsi="Times New Roman" w:cs="Times New Roman"/>
          <w:szCs w:val="20"/>
        </w:rPr>
        <w:t xml:space="preserve"> what if </w:t>
      </w:r>
      <w:r w:rsidR="0030078B" w:rsidRPr="006B6FBE">
        <w:rPr>
          <w:rFonts w:ascii="Times New Roman" w:hAnsi="Times New Roman" w:cs="Times New Roman"/>
          <w:szCs w:val="20"/>
        </w:rPr>
        <w:t>this story has a background of 2023?</w:t>
      </w:r>
      <w:r w:rsidR="006107F9" w:rsidRPr="006B6FBE">
        <w:rPr>
          <w:rFonts w:ascii="Times New Roman" w:hAnsi="Times New Roman" w:cs="Times New Roman"/>
          <w:szCs w:val="20"/>
        </w:rPr>
        <w:t xml:space="preserve"> Cinderella wouldn’t have fled from the start. </w:t>
      </w:r>
      <w:r w:rsidR="00F92B2F" w:rsidRPr="006B6FBE">
        <w:rPr>
          <w:rFonts w:ascii="Times New Roman" w:hAnsi="Times New Roman" w:cs="Times New Roman"/>
          <w:szCs w:val="20"/>
        </w:rPr>
        <w:t xml:space="preserve">Before attending the ball, </w:t>
      </w:r>
      <w:r w:rsidR="005372B0" w:rsidRPr="006B6FBE">
        <w:rPr>
          <w:rFonts w:ascii="Times New Roman" w:hAnsi="Times New Roman" w:cs="Times New Roman"/>
          <w:szCs w:val="20"/>
        </w:rPr>
        <w:t xml:space="preserve">she </w:t>
      </w:r>
      <w:r w:rsidR="006107F9" w:rsidRPr="006B6FBE">
        <w:rPr>
          <w:rFonts w:ascii="Times New Roman" w:hAnsi="Times New Roman" w:cs="Times New Roman"/>
          <w:szCs w:val="20"/>
        </w:rPr>
        <w:t xml:space="preserve">could have </w:t>
      </w:r>
      <w:r w:rsidR="00253DBD" w:rsidRPr="006B6FBE">
        <w:rPr>
          <w:rFonts w:ascii="Times New Roman" w:hAnsi="Times New Roman" w:cs="Times New Roman"/>
          <w:szCs w:val="20"/>
        </w:rPr>
        <w:t xml:space="preserve">checked her departure time by </w:t>
      </w:r>
      <w:r w:rsidR="00F92B2F" w:rsidRPr="006B6FBE">
        <w:rPr>
          <w:rFonts w:ascii="Times New Roman" w:hAnsi="Times New Roman" w:cs="Times New Roman"/>
          <w:szCs w:val="20"/>
        </w:rPr>
        <w:t>set</w:t>
      </w:r>
      <w:r w:rsidR="00253DBD" w:rsidRPr="006B6FBE">
        <w:rPr>
          <w:rFonts w:ascii="Times New Roman" w:hAnsi="Times New Roman" w:cs="Times New Roman"/>
          <w:szCs w:val="20"/>
        </w:rPr>
        <w:t>ting</w:t>
      </w:r>
      <w:r w:rsidR="00F92B2F" w:rsidRPr="006B6FBE">
        <w:rPr>
          <w:rFonts w:ascii="Times New Roman" w:hAnsi="Times New Roman" w:cs="Times New Roman"/>
          <w:szCs w:val="20"/>
        </w:rPr>
        <w:t xml:space="preserve"> her arrival time as </w:t>
      </w:r>
      <w:r w:rsidR="00F50104" w:rsidRPr="006B6FBE">
        <w:rPr>
          <w:rStyle w:val="cf01"/>
          <w:rFonts w:ascii="Times New Roman" w:hAnsi="Times New Roman" w:cs="Times New Roman" w:hint="default"/>
          <w:sz w:val="20"/>
          <w:szCs w:val="20"/>
        </w:rPr>
        <w:t>midnight</w:t>
      </w:r>
      <w:r w:rsidR="00F92B2F" w:rsidRPr="006B6FBE">
        <w:rPr>
          <w:rFonts w:ascii="Times New Roman" w:hAnsi="Times New Roman" w:cs="Times New Roman"/>
          <w:szCs w:val="20"/>
        </w:rPr>
        <w:t xml:space="preserve"> and left the ball in time.</w:t>
      </w:r>
      <w:r w:rsidR="00253DBD" w:rsidRPr="006B6FBE">
        <w:rPr>
          <w:rFonts w:ascii="Times New Roman" w:hAnsi="Times New Roman" w:cs="Times New Roman"/>
          <w:szCs w:val="20"/>
        </w:rPr>
        <w:t xml:space="preserve"> This could have brought a different </w:t>
      </w:r>
      <w:r w:rsidR="009E16B9">
        <w:rPr>
          <w:rStyle w:val="cf01"/>
          <w:rFonts w:ascii="Times New Roman" w:hAnsi="Times New Roman" w:cs="Times New Roman" w:hint="default"/>
          <w:sz w:val="20"/>
          <w:szCs w:val="20"/>
        </w:rPr>
        <w:t>ending</w:t>
      </w:r>
      <w:r w:rsidR="00CD1E24">
        <w:rPr>
          <w:rStyle w:val="cf01"/>
          <w:rFonts w:ascii="Times New Roman" w:hAnsi="Times New Roman" w:cs="Times New Roman" w:hint="default"/>
          <w:sz w:val="20"/>
          <w:szCs w:val="20"/>
        </w:rPr>
        <w:t xml:space="preserve"> and</w:t>
      </w:r>
      <w:r w:rsidR="00253DBD" w:rsidRPr="006B6FBE">
        <w:rPr>
          <w:rFonts w:ascii="Times New Roman" w:hAnsi="Times New Roman" w:cs="Times New Roman"/>
          <w:szCs w:val="20"/>
        </w:rPr>
        <w:t xml:space="preserve"> the prince could have </w:t>
      </w:r>
      <w:r w:rsidR="000732BD" w:rsidRPr="006B6FBE">
        <w:rPr>
          <w:rFonts w:ascii="Times New Roman" w:hAnsi="Times New Roman" w:cs="Times New Roman"/>
          <w:szCs w:val="20"/>
        </w:rPr>
        <w:t xml:space="preserve">probably forgotten the beautiful girl </w:t>
      </w:r>
      <w:r w:rsidR="009E16B9">
        <w:rPr>
          <w:rFonts w:ascii="Times New Roman" w:hAnsi="Times New Roman" w:cs="Times New Roman"/>
          <w:szCs w:val="20"/>
        </w:rPr>
        <w:t xml:space="preserve">at </w:t>
      </w:r>
      <w:r w:rsidR="000732BD" w:rsidRPr="006B6FBE">
        <w:rPr>
          <w:rFonts w:ascii="Times New Roman" w:hAnsi="Times New Roman" w:cs="Times New Roman"/>
          <w:szCs w:val="20"/>
        </w:rPr>
        <w:t xml:space="preserve">the ball and maybe Cinderella could have just cherished the beautiful memories with the prince after all. Like the example above, these days we can know the shortest path and time it takes to a certain destination. Behind the technology are various algorithms defining rules for finding the shortest distance.   </w:t>
      </w:r>
      <w:r w:rsidR="00332469" w:rsidRPr="006B6FBE">
        <w:rPr>
          <w:rFonts w:ascii="Times New Roman" w:hAnsi="Times New Roman" w:cs="Times New Roman"/>
          <w:szCs w:val="20"/>
        </w:rPr>
        <w:t xml:space="preserve"> </w:t>
      </w:r>
    </w:p>
    <w:p w14:paraId="742BB73F" w14:textId="6D7DE005" w:rsidR="000732BD" w:rsidRPr="006B6FBE" w:rsidRDefault="00912976" w:rsidP="000D07A8">
      <w:pPr>
        <w:ind w:firstLine="800"/>
        <w:rPr>
          <w:rFonts w:ascii="Times New Roman" w:hAnsi="Times New Roman" w:cs="Times New Roman"/>
          <w:szCs w:val="20"/>
        </w:rPr>
      </w:pPr>
      <w:r w:rsidRPr="006B6FBE">
        <w:rPr>
          <w:rFonts w:ascii="Times New Roman" w:hAnsi="Times New Roman" w:cs="Times New Roman"/>
          <w:szCs w:val="20"/>
        </w:rPr>
        <w:t xml:space="preserve">An algorithm is defining a rule that finds out the solution for a certain problem. Algorithms used in calculating shortest distances are usually defined as </w:t>
      </w:r>
      <w:r w:rsidR="00065C25" w:rsidRPr="006B6FBE">
        <w:rPr>
          <w:rFonts w:ascii="Times New Roman" w:hAnsi="Times New Roman" w:cs="Times New Roman"/>
          <w:szCs w:val="20"/>
        </w:rPr>
        <w:t xml:space="preserve">a </w:t>
      </w:r>
      <w:r w:rsidRPr="006B6FBE">
        <w:rPr>
          <w:rFonts w:ascii="Times New Roman" w:hAnsi="Times New Roman" w:cs="Times New Roman"/>
          <w:szCs w:val="20"/>
        </w:rPr>
        <w:t xml:space="preserve">graph. </w:t>
      </w:r>
      <w:r w:rsidR="00BB7D2B" w:rsidRPr="006B6FBE">
        <w:rPr>
          <w:rFonts w:ascii="Times New Roman" w:hAnsi="Times New Roman" w:cs="Times New Roman"/>
          <w:szCs w:val="20"/>
        </w:rPr>
        <w:t xml:space="preserve">A graph is a type of data structure, a way of organizing and storing data in a computer’s memory or storage system, </w:t>
      </w:r>
      <w:r w:rsidR="00601EAD" w:rsidRPr="006B6FBE">
        <w:rPr>
          <w:rFonts w:ascii="Times New Roman" w:hAnsi="Times New Roman" w:cs="Times New Roman"/>
          <w:szCs w:val="20"/>
        </w:rPr>
        <w:t xml:space="preserve">which is composed of nodes and vertices. Nodes are units of a graph that represent entities and points in a graph while edges are connections or relations between nodes in the graph. In an algorithm finding the shortest </w:t>
      </w:r>
      <w:r w:rsidR="00E228F1">
        <w:rPr>
          <w:rFonts w:ascii="Times New Roman" w:hAnsi="Times New Roman" w:cs="Times New Roman"/>
          <w:szCs w:val="20"/>
        </w:rPr>
        <w:t>paths</w:t>
      </w:r>
      <w:r w:rsidR="00601EAD" w:rsidRPr="006B6FBE">
        <w:rPr>
          <w:rFonts w:ascii="Times New Roman" w:hAnsi="Times New Roman" w:cs="Times New Roman"/>
          <w:szCs w:val="20"/>
        </w:rPr>
        <w:t xml:space="preserve">, nodes mostly </w:t>
      </w:r>
      <w:r w:rsidR="005372B0" w:rsidRPr="006B6FBE">
        <w:rPr>
          <w:rFonts w:ascii="Times New Roman" w:hAnsi="Times New Roman" w:cs="Times New Roman"/>
          <w:szCs w:val="20"/>
        </w:rPr>
        <w:t>are</w:t>
      </w:r>
      <w:r w:rsidR="00601EAD" w:rsidRPr="006B6FBE">
        <w:rPr>
          <w:rFonts w:ascii="Times New Roman" w:hAnsi="Times New Roman" w:cs="Times New Roman"/>
          <w:szCs w:val="20"/>
        </w:rPr>
        <w:t xml:space="preserve"> locations or places while edges </w:t>
      </w:r>
      <w:r w:rsidR="005372B0" w:rsidRPr="006B6FBE">
        <w:rPr>
          <w:rFonts w:ascii="Times New Roman" w:hAnsi="Times New Roman" w:cs="Times New Roman"/>
          <w:szCs w:val="20"/>
        </w:rPr>
        <w:t xml:space="preserve">correspond to </w:t>
      </w:r>
      <w:r w:rsidR="00601EAD" w:rsidRPr="006B6FBE">
        <w:rPr>
          <w:rFonts w:ascii="Times New Roman" w:hAnsi="Times New Roman" w:cs="Times New Roman"/>
          <w:szCs w:val="20"/>
        </w:rPr>
        <w:t xml:space="preserve">paths from one place to another. Weights are given to each </w:t>
      </w:r>
      <w:r w:rsidR="005372B0" w:rsidRPr="006B6FBE">
        <w:rPr>
          <w:rFonts w:ascii="Times New Roman" w:hAnsi="Times New Roman" w:cs="Times New Roman"/>
          <w:szCs w:val="20"/>
        </w:rPr>
        <w:t>edge</w:t>
      </w:r>
      <w:r w:rsidR="00601EAD" w:rsidRPr="006B6FBE">
        <w:rPr>
          <w:rFonts w:ascii="Times New Roman" w:hAnsi="Times New Roman" w:cs="Times New Roman"/>
          <w:szCs w:val="20"/>
        </w:rPr>
        <w:t xml:space="preserve"> which is the </w:t>
      </w:r>
      <w:r w:rsidR="006C0CE0" w:rsidRPr="006B6FBE">
        <w:rPr>
          <w:rFonts w:ascii="Times New Roman" w:hAnsi="Times New Roman" w:cs="Times New Roman"/>
          <w:szCs w:val="20"/>
        </w:rPr>
        <w:t>distance</w:t>
      </w:r>
      <w:r w:rsidR="00601EAD" w:rsidRPr="006B6FBE">
        <w:rPr>
          <w:rFonts w:ascii="Times New Roman" w:hAnsi="Times New Roman" w:cs="Times New Roman"/>
          <w:szCs w:val="20"/>
        </w:rPr>
        <w:t xml:space="preserve"> between two places</w:t>
      </w:r>
      <w:r w:rsidR="00065C25" w:rsidRPr="006B6FBE">
        <w:rPr>
          <w:rFonts w:ascii="Times New Roman" w:hAnsi="Times New Roman" w:cs="Times New Roman"/>
          <w:szCs w:val="20"/>
        </w:rPr>
        <w:t>.</w:t>
      </w:r>
      <w:r w:rsidRPr="006B6FBE">
        <w:rPr>
          <w:rFonts w:ascii="Times New Roman" w:hAnsi="Times New Roman" w:cs="Times New Roman"/>
          <w:szCs w:val="20"/>
        </w:rPr>
        <w:t xml:space="preserve"> </w:t>
      </w:r>
      <w:r w:rsidR="00601EAD" w:rsidRPr="006B6FBE">
        <w:rPr>
          <w:rFonts w:ascii="Times New Roman" w:hAnsi="Times New Roman" w:cs="Times New Roman"/>
          <w:szCs w:val="20"/>
        </w:rPr>
        <w:t xml:space="preserve">A common example of a graph would be the following picture. Nodes </w:t>
      </w:r>
      <w:r w:rsidR="005372B0" w:rsidRPr="006B6FBE">
        <w:rPr>
          <w:rFonts w:ascii="Times New Roman" w:hAnsi="Times New Roman" w:cs="Times New Roman"/>
          <w:szCs w:val="20"/>
        </w:rPr>
        <w:t>represent</w:t>
      </w:r>
      <w:r w:rsidR="00601EAD" w:rsidRPr="006B6FBE">
        <w:rPr>
          <w:rFonts w:ascii="Times New Roman" w:hAnsi="Times New Roman" w:cs="Times New Roman"/>
          <w:szCs w:val="20"/>
        </w:rPr>
        <w:t xml:space="preserve"> locations in Seoul and edges </w:t>
      </w:r>
      <w:r w:rsidR="005372B0" w:rsidRPr="006B6FBE">
        <w:rPr>
          <w:rFonts w:ascii="Times New Roman" w:hAnsi="Times New Roman" w:cs="Times New Roman"/>
          <w:szCs w:val="20"/>
        </w:rPr>
        <w:t>represent</w:t>
      </w:r>
      <w:r w:rsidR="00601EAD" w:rsidRPr="006B6FBE">
        <w:rPr>
          <w:rFonts w:ascii="Times New Roman" w:hAnsi="Times New Roman" w:cs="Times New Roman"/>
          <w:szCs w:val="20"/>
        </w:rPr>
        <w:t xml:space="preserve"> distances between them while weights represent the distance itself between places. </w:t>
      </w:r>
      <w:r w:rsidR="00BA0057">
        <w:rPr>
          <w:rFonts w:ascii="Times New Roman" w:hAnsi="Times New Roman" w:cs="Times New Roman"/>
          <w:szCs w:val="20"/>
        </w:rPr>
        <w:t>The best-known</w:t>
      </w:r>
      <w:r w:rsidR="00051E20" w:rsidRPr="006B6FBE">
        <w:rPr>
          <w:rFonts w:ascii="Times New Roman" w:hAnsi="Times New Roman" w:cs="Times New Roman"/>
          <w:szCs w:val="20"/>
        </w:rPr>
        <w:t xml:space="preserve"> algorithms </w:t>
      </w:r>
      <w:r w:rsidR="00BA0057">
        <w:rPr>
          <w:rFonts w:ascii="Times New Roman" w:hAnsi="Times New Roman" w:cs="Times New Roman"/>
          <w:szCs w:val="20"/>
        </w:rPr>
        <w:t xml:space="preserve">for </w:t>
      </w:r>
      <w:r w:rsidR="00051E20" w:rsidRPr="006B6FBE">
        <w:rPr>
          <w:rFonts w:ascii="Times New Roman" w:hAnsi="Times New Roman" w:cs="Times New Roman"/>
          <w:szCs w:val="20"/>
        </w:rPr>
        <w:t xml:space="preserve">calculating the shortest distances </w:t>
      </w:r>
      <w:r w:rsidR="00601EAD" w:rsidRPr="006B6FBE">
        <w:rPr>
          <w:rFonts w:ascii="Times New Roman" w:hAnsi="Times New Roman" w:cs="Times New Roman"/>
          <w:szCs w:val="20"/>
        </w:rPr>
        <w:t xml:space="preserve">using graphs </w:t>
      </w:r>
      <w:r w:rsidR="00051E20" w:rsidRPr="006B6FBE">
        <w:rPr>
          <w:rFonts w:ascii="Times New Roman" w:hAnsi="Times New Roman" w:cs="Times New Roman"/>
          <w:szCs w:val="20"/>
        </w:rPr>
        <w:t xml:space="preserve">are </w:t>
      </w:r>
      <w:r w:rsidR="000D07A8" w:rsidRPr="006B6FBE">
        <w:rPr>
          <w:rFonts w:ascii="Times New Roman" w:hAnsi="Times New Roman" w:cs="Times New Roman"/>
          <w:szCs w:val="20"/>
        </w:rPr>
        <w:t>following the three methodologie</w:t>
      </w:r>
      <w:r w:rsidR="009E16B9">
        <w:rPr>
          <w:rFonts w:ascii="Times New Roman" w:hAnsi="Times New Roman" w:cs="Times New Roman"/>
          <w:szCs w:val="20"/>
        </w:rPr>
        <w:t>s.</w:t>
      </w:r>
      <w:r w:rsidR="009E16B9">
        <w:rPr>
          <w:rFonts w:ascii="Times New Roman" w:hAnsi="Times New Roman" w:cs="Times New Roman"/>
          <w:szCs w:val="20"/>
        </w:rPr>
        <w:softHyphen/>
        <w:t xml:space="preserve"> : The</w:t>
      </w:r>
      <w:r w:rsidR="00065C25" w:rsidRPr="006B6FBE">
        <w:rPr>
          <w:rFonts w:ascii="Times New Roman" w:hAnsi="Times New Roman" w:cs="Times New Roman"/>
          <w:szCs w:val="20"/>
        </w:rPr>
        <w:t xml:space="preserve"> </w:t>
      </w:r>
      <w:r w:rsidR="00051E20" w:rsidRPr="006B6FBE">
        <w:rPr>
          <w:rFonts w:ascii="Times New Roman" w:hAnsi="Times New Roman" w:cs="Times New Roman"/>
          <w:szCs w:val="20"/>
        </w:rPr>
        <w:t xml:space="preserve">Dijkstra algorithm, </w:t>
      </w:r>
      <w:r w:rsidR="000D07A8" w:rsidRPr="006B6FBE">
        <w:rPr>
          <w:rFonts w:ascii="Times New Roman" w:hAnsi="Times New Roman" w:cs="Times New Roman"/>
          <w:szCs w:val="20"/>
        </w:rPr>
        <w:t xml:space="preserve">the </w:t>
      </w:r>
      <w:r w:rsidRPr="006B6FBE">
        <w:rPr>
          <w:rFonts w:ascii="Times New Roman" w:hAnsi="Times New Roman" w:cs="Times New Roman"/>
          <w:szCs w:val="20"/>
        </w:rPr>
        <w:t xml:space="preserve">Bellmanford algorithm, and </w:t>
      </w:r>
      <w:r w:rsidR="000D07A8" w:rsidRPr="006B6FBE">
        <w:rPr>
          <w:rFonts w:ascii="Times New Roman" w:hAnsi="Times New Roman" w:cs="Times New Roman"/>
          <w:szCs w:val="20"/>
        </w:rPr>
        <w:t xml:space="preserve">the </w:t>
      </w:r>
      <w:r w:rsidRPr="006B6FBE">
        <w:rPr>
          <w:rFonts w:ascii="Times New Roman" w:hAnsi="Times New Roman" w:cs="Times New Roman"/>
          <w:szCs w:val="20"/>
        </w:rPr>
        <w:t xml:space="preserve">Johnson algorithm. </w:t>
      </w:r>
      <w:r w:rsidR="009E16B9">
        <w:rPr>
          <w:rFonts w:ascii="Times New Roman" w:hAnsi="Times New Roman" w:cs="Times New Roman"/>
          <w:szCs w:val="20"/>
        </w:rPr>
        <w:softHyphen/>
      </w:r>
    </w:p>
    <w:p w14:paraId="077F6790" w14:textId="6FA7DBF7" w:rsidR="00820F0F" w:rsidRPr="006B6FBE" w:rsidRDefault="00C85C27" w:rsidP="00BF5992">
      <w:pPr>
        <w:ind w:firstLine="800"/>
        <w:rPr>
          <w:ins w:id="1" w:author="허나윤" w:date="2023-07-09T21:30:00Z"/>
          <w:rFonts w:ascii="Times New Roman" w:eastAsiaTheme="minorHAnsi" w:hAnsi="Times New Roman" w:cs="Times New Roman"/>
          <w:szCs w:val="20"/>
        </w:rPr>
      </w:pPr>
      <w:r>
        <w:rPr>
          <w:rFonts w:ascii="Times New Roman" w:hAnsi="Times New Roman" w:cs="Times New Roman"/>
          <w:szCs w:val="20"/>
        </w:rPr>
        <w:t xml:space="preserve">The </w:t>
      </w:r>
      <w:r w:rsidR="00065C25" w:rsidRPr="006B6FBE">
        <w:rPr>
          <w:rFonts w:ascii="Times New Roman" w:hAnsi="Times New Roman" w:cs="Times New Roman"/>
          <w:szCs w:val="20"/>
        </w:rPr>
        <w:t xml:space="preserve">Dijkstra algorithm is </w:t>
      </w:r>
      <w:r w:rsidR="000D07A8" w:rsidRPr="006B6FBE">
        <w:rPr>
          <w:rFonts w:ascii="Times New Roman" w:hAnsi="Times New Roman" w:cs="Times New Roman"/>
          <w:szCs w:val="20"/>
        </w:rPr>
        <w:t xml:space="preserve">an </w:t>
      </w:r>
      <w:r w:rsidR="005D359A">
        <w:rPr>
          <w:rFonts w:ascii="Times New Roman" w:hAnsi="Times New Roman" w:cs="Times New Roman"/>
          <w:szCs w:val="20"/>
        </w:rPr>
        <w:t xml:space="preserve">efficient </w:t>
      </w:r>
      <w:r w:rsidR="000D07A8" w:rsidRPr="006B6FBE">
        <w:rPr>
          <w:rFonts w:ascii="Times New Roman" w:hAnsi="Times New Roman" w:cs="Times New Roman"/>
          <w:szCs w:val="20"/>
        </w:rPr>
        <w:t xml:space="preserve">algorithm </w:t>
      </w:r>
      <w:r w:rsidR="005D359A">
        <w:rPr>
          <w:rFonts w:ascii="Times New Roman" w:hAnsi="Times New Roman" w:cs="Times New Roman"/>
          <w:szCs w:val="20"/>
        </w:rPr>
        <w:t>used to</w:t>
      </w:r>
      <w:r w:rsidR="00065C25" w:rsidRPr="006B6FBE">
        <w:rPr>
          <w:rFonts w:ascii="Times New Roman" w:hAnsi="Times New Roman" w:cs="Times New Roman"/>
          <w:szCs w:val="20"/>
        </w:rPr>
        <w:t xml:space="preserve"> find the shortest distance </w:t>
      </w:r>
      <w:r w:rsidR="005D359A">
        <w:rPr>
          <w:rFonts w:ascii="Times New Roman" w:hAnsi="Times New Roman" w:cs="Times New Roman"/>
          <w:szCs w:val="20"/>
        </w:rPr>
        <w:t xml:space="preserve">between two nodes </w:t>
      </w:r>
      <w:r w:rsidR="00065C25" w:rsidRPr="006B6FBE">
        <w:rPr>
          <w:rFonts w:ascii="Times New Roman" w:hAnsi="Times New Roman" w:cs="Times New Roman"/>
          <w:szCs w:val="20"/>
        </w:rPr>
        <w:t>in a graph</w:t>
      </w:r>
      <w:ins w:id="2" w:author="Olly Terry" w:date="2023-07-25T03:04:00Z">
        <w:r w:rsidR="00717158">
          <w:rPr>
            <w:rFonts w:ascii="Times New Roman" w:hAnsi="Times New Roman" w:cs="Times New Roman"/>
            <w:szCs w:val="20"/>
          </w:rPr>
          <w:t>,</w:t>
        </w:r>
      </w:ins>
      <w:r w:rsidR="00065C25" w:rsidRPr="006B6FBE">
        <w:rPr>
          <w:rFonts w:ascii="Times New Roman" w:hAnsi="Times New Roman" w:cs="Times New Roman"/>
          <w:szCs w:val="20"/>
        </w:rPr>
        <w:t xml:space="preserve"> </w:t>
      </w:r>
      <w:r w:rsidR="00BE669F" w:rsidRPr="006B6FBE">
        <w:rPr>
          <w:rFonts w:ascii="Times New Roman" w:hAnsi="Times New Roman" w:cs="Times New Roman"/>
          <w:szCs w:val="20"/>
        </w:rPr>
        <w:t xml:space="preserve">finding </w:t>
      </w:r>
      <w:r w:rsidR="000D07A8" w:rsidRPr="006B6FBE">
        <w:rPr>
          <w:rFonts w:ascii="Times New Roman" w:hAnsi="Times New Roman" w:cs="Times New Roman"/>
          <w:szCs w:val="20"/>
        </w:rPr>
        <w:t xml:space="preserve">the </w:t>
      </w:r>
      <w:r w:rsidR="00BE669F" w:rsidRPr="006B6FBE">
        <w:rPr>
          <w:rFonts w:ascii="Times New Roman" w:hAnsi="Times New Roman" w:cs="Times New Roman"/>
          <w:szCs w:val="20"/>
        </w:rPr>
        <w:t>shortest distance between two nodes in a weighted graph</w:t>
      </w:r>
      <w:r w:rsidR="00065C25" w:rsidRPr="006B6FBE">
        <w:rPr>
          <w:rFonts w:ascii="Times New Roman" w:hAnsi="Times New Roman" w:cs="Times New Roman"/>
          <w:szCs w:val="20"/>
        </w:rPr>
        <w:t xml:space="preserve">. </w:t>
      </w:r>
      <w:r w:rsidR="00F135CE" w:rsidRPr="006B6FBE">
        <w:rPr>
          <w:rFonts w:ascii="Times New Roman" w:hAnsi="Times New Roman" w:cs="Times New Roman"/>
          <w:szCs w:val="20"/>
        </w:rPr>
        <w:t xml:space="preserve">The algorithm </w:t>
      </w:r>
      <w:r w:rsidR="005D359A">
        <w:rPr>
          <w:rFonts w:ascii="Times New Roman" w:hAnsi="Times New Roman" w:cs="Times New Roman"/>
          <w:szCs w:val="20"/>
        </w:rPr>
        <w:t xml:space="preserve">is </w:t>
      </w:r>
      <w:r w:rsidR="00F135CE" w:rsidRPr="006B6FBE">
        <w:rPr>
          <w:rFonts w:ascii="Times New Roman" w:hAnsi="Times New Roman" w:cs="Times New Roman"/>
          <w:szCs w:val="20"/>
        </w:rPr>
        <w:t>“greedy”</w:t>
      </w:r>
      <w:r w:rsidR="005D359A">
        <w:rPr>
          <w:rFonts w:ascii="Times New Roman" w:hAnsi="Times New Roman" w:cs="Times New Roman"/>
          <w:szCs w:val="20"/>
        </w:rPr>
        <w:t xml:space="preserve"> in nature</w:t>
      </w:r>
      <w:r w:rsidR="00F135CE" w:rsidRPr="006B6FBE">
        <w:rPr>
          <w:rFonts w:ascii="Times New Roman" w:hAnsi="Times New Roman" w:cs="Times New Roman"/>
          <w:szCs w:val="20"/>
        </w:rPr>
        <w:t xml:space="preserve"> </w:t>
      </w:r>
      <w:r w:rsidR="005D359A">
        <w:rPr>
          <w:rFonts w:ascii="Times New Roman" w:hAnsi="Times New Roman" w:cs="Times New Roman"/>
          <w:szCs w:val="20"/>
        </w:rPr>
        <w:t xml:space="preserve">making </w:t>
      </w:r>
      <w:r w:rsidR="00F135CE" w:rsidRPr="006B6FBE">
        <w:rPr>
          <w:rFonts w:ascii="Times New Roman" w:hAnsi="Times New Roman" w:cs="Times New Roman"/>
          <w:szCs w:val="20"/>
        </w:rPr>
        <w:t>locally optimum</w:t>
      </w:r>
      <w:r w:rsidR="006C0CE0" w:rsidRPr="006B6FBE">
        <w:rPr>
          <w:rFonts w:ascii="Times New Roman" w:hAnsi="Times New Roman" w:cs="Times New Roman"/>
          <w:szCs w:val="20"/>
        </w:rPr>
        <w:t xml:space="preserve"> solutions</w:t>
      </w:r>
      <w:r w:rsidR="005D359A">
        <w:rPr>
          <w:rFonts w:ascii="Times New Roman" w:hAnsi="Times New Roman" w:cs="Times New Roman"/>
          <w:szCs w:val="20"/>
        </w:rPr>
        <w:t xml:space="preserve"> at each step to ensure globally shortest distances</w:t>
      </w:r>
      <w:r w:rsidR="00F135CE" w:rsidRPr="006B6FBE">
        <w:rPr>
          <w:rFonts w:ascii="Times New Roman" w:hAnsi="Times New Roman" w:cs="Times New Roman"/>
          <w:szCs w:val="20"/>
        </w:rPr>
        <w:t xml:space="preserve">. </w:t>
      </w:r>
      <w:r w:rsidR="00377ACA" w:rsidRPr="006B6FBE">
        <w:rPr>
          <w:rFonts w:ascii="Times New Roman" w:hAnsi="Times New Roman" w:cs="Times New Roman"/>
          <w:szCs w:val="20"/>
        </w:rPr>
        <w:t xml:space="preserve">The algorithm </w:t>
      </w:r>
      <w:r w:rsidR="00377ACA" w:rsidRPr="006B6FBE">
        <w:rPr>
          <w:rFonts w:ascii="Times New Roman" w:eastAsiaTheme="minorHAnsi" w:hAnsi="Times New Roman" w:cs="Times New Roman"/>
          <w:szCs w:val="20"/>
        </w:rPr>
        <w:t xml:space="preserve">largely </w:t>
      </w:r>
      <w:r w:rsidR="005D359A">
        <w:rPr>
          <w:rFonts w:ascii="Times New Roman" w:eastAsiaTheme="minorHAnsi" w:hAnsi="Times New Roman" w:cs="Times New Roman"/>
          <w:szCs w:val="20"/>
        </w:rPr>
        <w:t>consists</w:t>
      </w:r>
      <w:r w:rsidR="00377ACA" w:rsidRPr="006B6FBE">
        <w:rPr>
          <w:rFonts w:ascii="Times New Roman" w:eastAsiaTheme="minorHAnsi" w:hAnsi="Times New Roman" w:cs="Times New Roman"/>
          <w:szCs w:val="20"/>
        </w:rPr>
        <w:t xml:space="preserve"> of five steps.</w:t>
      </w:r>
    </w:p>
    <w:p w14:paraId="4873EFFC" w14:textId="5C17B919" w:rsidR="00377ACA" w:rsidRPr="006B6FBE" w:rsidRDefault="00377ACA" w:rsidP="00820F0F">
      <w:pPr>
        <w:rPr>
          <w:rFonts w:ascii="Times New Roman" w:eastAsiaTheme="minorHAnsi" w:hAnsi="Times New Roman" w:cs="Times New Roman"/>
          <w:szCs w:val="20"/>
        </w:rPr>
      </w:pPr>
      <w:r w:rsidRPr="006B6FBE">
        <w:rPr>
          <w:rFonts w:ascii="Times New Roman" w:eastAsiaTheme="minorHAnsi" w:hAnsi="Times New Roman" w:cs="Times New Roman"/>
          <w:szCs w:val="20"/>
        </w:rPr>
        <w:t xml:space="preserve">(1) Initialization: Assign distances as infinity for all nodes </w:t>
      </w:r>
      <w:r w:rsidR="0071206D">
        <w:rPr>
          <w:rFonts w:ascii="Times New Roman" w:eastAsiaTheme="minorHAnsi" w:hAnsi="Times New Roman" w:cs="Times New Roman"/>
          <w:szCs w:val="20"/>
        </w:rPr>
        <w:t xml:space="preserve">and mark all nodes as ‘unvisited’ except </w:t>
      </w:r>
      <w:r w:rsidR="003E2555">
        <w:rPr>
          <w:rFonts w:ascii="Times New Roman" w:eastAsiaTheme="minorHAnsi" w:hAnsi="Times New Roman" w:cs="Times New Roman"/>
          <w:szCs w:val="20"/>
        </w:rPr>
        <w:t>for the starting node, assigned a distance as zero</w:t>
      </w:r>
      <w:r w:rsidRPr="006B6FBE">
        <w:rPr>
          <w:rFonts w:ascii="Times New Roman" w:eastAsiaTheme="minorHAnsi" w:hAnsi="Times New Roman" w:cs="Times New Roman"/>
          <w:szCs w:val="20"/>
        </w:rPr>
        <w:t xml:space="preserve">. </w:t>
      </w:r>
    </w:p>
    <w:p w14:paraId="6B25D755" w14:textId="176D55E3" w:rsidR="00820F0F" w:rsidRPr="006B6FBE" w:rsidRDefault="006C0CE0" w:rsidP="00820F0F">
      <w:pPr>
        <w:rPr>
          <w:ins w:id="3" w:author="허나윤" w:date="2023-07-09T21:30:00Z"/>
          <w:rFonts w:ascii="Times New Roman" w:eastAsiaTheme="minorHAnsi" w:hAnsi="Times New Roman" w:cs="Times New Roman"/>
          <w:szCs w:val="20"/>
        </w:rPr>
      </w:pPr>
      <w:r w:rsidRPr="006B6FBE">
        <w:rPr>
          <w:rFonts w:ascii="Times New Roman" w:eastAsiaTheme="minorHAnsi" w:hAnsi="Times New Roman" w:cs="Times New Roman"/>
          <w:szCs w:val="20"/>
        </w:rPr>
        <w:t>(2)</w:t>
      </w:r>
      <w:r w:rsidR="002028B2" w:rsidRPr="006B6FBE">
        <w:rPr>
          <w:rFonts w:ascii="Times New Roman" w:eastAsiaTheme="minorHAnsi" w:hAnsi="Times New Roman" w:cs="Times New Roman"/>
          <w:szCs w:val="20"/>
        </w:rPr>
        <w:t xml:space="preserve"> </w:t>
      </w:r>
      <w:r w:rsidR="00AC6A57" w:rsidRPr="006B6FBE">
        <w:rPr>
          <w:rFonts w:ascii="Times New Roman" w:eastAsiaTheme="minorHAnsi" w:hAnsi="Times New Roman" w:cs="Times New Roman"/>
          <w:szCs w:val="20"/>
        </w:rPr>
        <w:t>Select</w:t>
      </w:r>
      <w:r w:rsidR="003E2555">
        <w:rPr>
          <w:rFonts w:ascii="Times New Roman" w:eastAsiaTheme="minorHAnsi" w:hAnsi="Times New Roman" w:cs="Times New Roman"/>
          <w:szCs w:val="20"/>
        </w:rPr>
        <w:t xml:space="preserve"> the</w:t>
      </w:r>
      <w:r w:rsidR="00AC6A57" w:rsidRPr="006B6FBE">
        <w:rPr>
          <w:rFonts w:ascii="Times New Roman" w:eastAsiaTheme="minorHAnsi" w:hAnsi="Times New Roman" w:cs="Times New Roman"/>
          <w:szCs w:val="20"/>
        </w:rPr>
        <w:t xml:space="preserve"> node with the shortest distance as the current node.</w:t>
      </w:r>
      <w:r w:rsidRPr="006B6FBE">
        <w:rPr>
          <w:rFonts w:ascii="Times New Roman" w:eastAsiaTheme="minorHAnsi" w:hAnsi="Times New Roman" w:cs="Times New Roman"/>
          <w:szCs w:val="20"/>
        </w:rPr>
        <w:t xml:space="preserve"> </w:t>
      </w:r>
    </w:p>
    <w:p w14:paraId="3B6797BA" w14:textId="77777777" w:rsidR="00820F0F" w:rsidRPr="006B6FBE" w:rsidRDefault="006C0CE0" w:rsidP="00820F0F">
      <w:pPr>
        <w:rPr>
          <w:ins w:id="4" w:author="허나윤" w:date="2023-07-09T21:30:00Z"/>
          <w:rFonts w:ascii="Times New Roman" w:eastAsiaTheme="minorHAnsi" w:hAnsi="Times New Roman" w:cs="Times New Roman"/>
          <w:szCs w:val="20"/>
        </w:rPr>
      </w:pPr>
      <w:r w:rsidRPr="006B6FBE">
        <w:rPr>
          <w:rFonts w:ascii="Times New Roman" w:eastAsiaTheme="minorHAnsi" w:hAnsi="Times New Roman" w:cs="Times New Roman"/>
          <w:szCs w:val="20"/>
        </w:rPr>
        <w:t>(3)</w:t>
      </w:r>
      <w:r w:rsidR="002028B2" w:rsidRPr="006B6FBE">
        <w:rPr>
          <w:rFonts w:ascii="Times New Roman" w:eastAsiaTheme="minorHAnsi" w:hAnsi="Times New Roman" w:cs="Times New Roman"/>
          <w:szCs w:val="20"/>
        </w:rPr>
        <w:t xml:space="preserve"> </w:t>
      </w:r>
      <w:r w:rsidR="00AC6A57" w:rsidRPr="006B6FBE">
        <w:rPr>
          <w:rFonts w:ascii="Times New Roman" w:eastAsiaTheme="minorHAnsi" w:hAnsi="Times New Roman" w:cs="Times New Roman"/>
          <w:szCs w:val="20"/>
        </w:rPr>
        <w:t>Explore neighbors of the current node by relaxing edges from the previously updated node. Update distances if a shorter path than the previous path is found.</w:t>
      </w:r>
      <w:r w:rsidRPr="006B6FBE">
        <w:rPr>
          <w:rFonts w:ascii="Times New Roman" w:eastAsiaTheme="minorHAnsi" w:hAnsi="Times New Roman" w:cs="Times New Roman"/>
          <w:szCs w:val="20"/>
        </w:rPr>
        <w:t xml:space="preserve"> </w:t>
      </w:r>
    </w:p>
    <w:p w14:paraId="4A5F86A3" w14:textId="1DA9FCA7" w:rsidR="00820F0F" w:rsidRPr="006B6FBE" w:rsidRDefault="006C0CE0" w:rsidP="00820F0F">
      <w:pPr>
        <w:rPr>
          <w:ins w:id="5" w:author="허나윤" w:date="2023-07-09T21:30:00Z"/>
          <w:rFonts w:ascii="Times New Roman" w:eastAsiaTheme="minorHAnsi" w:hAnsi="Times New Roman" w:cs="Times New Roman"/>
          <w:szCs w:val="20"/>
        </w:rPr>
      </w:pPr>
      <w:r w:rsidRPr="006B6FBE">
        <w:rPr>
          <w:rFonts w:ascii="Times New Roman" w:eastAsiaTheme="minorHAnsi" w:hAnsi="Times New Roman" w:cs="Times New Roman"/>
          <w:szCs w:val="20"/>
        </w:rPr>
        <w:t>(4)</w:t>
      </w:r>
      <w:r w:rsidR="00065C25" w:rsidRPr="006B6FBE">
        <w:rPr>
          <w:rFonts w:ascii="Times New Roman" w:eastAsiaTheme="minorHAnsi" w:hAnsi="Times New Roman" w:cs="Times New Roman"/>
          <w:szCs w:val="20"/>
        </w:rPr>
        <w:t xml:space="preserve"> </w:t>
      </w:r>
      <w:r w:rsidR="00377ACA" w:rsidRPr="006B6FBE">
        <w:rPr>
          <w:rFonts w:ascii="Times New Roman" w:eastAsiaTheme="minorHAnsi" w:hAnsi="Times New Roman" w:cs="Times New Roman"/>
          <w:szCs w:val="20"/>
        </w:rPr>
        <w:t>Repeat steps 2 and 3 until all nodes have been visited or until the algorithm reaches the destination node.</w:t>
      </w:r>
    </w:p>
    <w:p w14:paraId="2F53E3B5" w14:textId="0E697170" w:rsidR="00F33D6E" w:rsidRPr="006B6FBE" w:rsidRDefault="00AC6A57" w:rsidP="00820F0F">
      <w:pPr>
        <w:rPr>
          <w:rFonts w:ascii="Times New Roman" w:eastAsiaTheme="minorHAnsi" w:hAnsi="Times New Roman" w:cs="Times New Roman"/>
          <w:szCs w:val="20"/>
        </w:rPr>
      </w:pPr>
      <w:r w:rsidRPr="006B6FBE">
        <w:rPr>
          <w:rFonts w:ascii="Times New Roman" w:eastAsiaTheme="minorHAnsi" w:hAnsi="Times New Roman" w:cs="Times New Roman"/>
          <w:szCs w:val="20"/>
        </w:rPr>
        <w:t xml:space="preserve">(5) Termination: </w:t>
      </w:r>
      <w:r w:rsidR="000774A7" w:rsidRPr="006B6FBE">
        <w:rPr>
          <w:rFonts w:ascii="Times New Roman" w:eastAsiaTheme="minorHAnsi" w:hAnsi="Times New Roman" w:cs="Times New Roman"/>
          <w:szCs w:val="20"/>
        </w:rPr>
        <w:t>If you are specifically searching for the shortest path from the starting node to a destination node, the algorithm terminates once the destination node is marked as visited and the shortest path has been determined.</w:t>
      </w:r>
      <w:r w:rsidR="003E2555">
        <w:rPr>
          <w:rFonts w:ascii="Times New Roman" w:eastAsiaTheme="minorHAnsi" w:hAnsi="Times New Roman" w:cs="Times New Roman"/>
          <w:szCs w:val="20"/>
        </w:rPr>
        <w:t xml:space="preserve"> However, Dijkstra’s algorithm can be extended to find the shortest paths from the starting node to all other nodes in the graph.</w:t>
      </w:r>
    </w:p>
    <w:p w14:paraId="226EDB9A" w14:textId="52F188EA" w:rsidR="00820F0F" w:rsidRPr="006B6FBE" w:rsidRDefault="000774A7" w:rsidP="00820F0F">
      <w:pPr>
        <w:rPr>
          <w:ins w:id="6" w:author="허나윤" w:date="2023-07-09T21:31:00Z"/>
          <w:rFonts w:ascii="Times New Roman" w:eastAsiaTheme="minorHAnsi" w:hAnsi="Times New Roman" w:cs="Times New Roman"/>
          <w:szCs w:val="20"/>
        </w:rPr>
      </w:pPr>
      <w:r w:rsidRPr="006B6FBE">
        <w:rPr>
          <w:rFonts w:ascii="Times New Roman" w:eastAsiaTheme="minorHAnsi" w:hAnsi="Times New Roman" w:cs="Times New Roman"/>
          <w:szCs w:val="20"/>
        </w:rPr>
        <w:t xml:space="preserve"> Plugging into the graph provided above, when I intend to find the shortest distance from SSWU Station to Gangnam Station, the shortest distance would be 11.9, passing only Sindang station along the way. </w:t>
      </w:r>
      <w:r w:rsidRPr="006B6FBE">
        <w:rPr>
          <w:rFonts w:ascii="Times New Roman" w:hAnsi="Times New Roman" w:cs="Times New Roman"/>
          <w:szCs w:val="20"/>
        </w:rPr>
        <w:t>But this algorithm guarantees all edge weights are non-negative. To find the shortest distances with negative values, another algorithm should be used</w:t>
      </w:r>
      <w:r w:rsidR="00AC6A57" w:rsidRPr="006B6FBE">
        <w:rPr>
          <w:rFonts w:ascii="Times New Roman" w:eastAsiaTheme="minorHAnsi" w:hAnsi="Times New Roman" w:cs="Times New Roman"/>
          <w:szCs w:val="20"/>
        </w:rPr>
        <w:t xml:space="preserve">. </w:t>
      </w:r>
    </w:p>
    <w:p w14:paraId="5CE32FDA" w14:textId="01BC7A16" w:rsidR="00162B7E" w:rsidRPr="006B6FBE" w:rsidRDefault="000979D4" w:rsidP="000979D4">
      <w:pPr>
        <w:ind w:firstLine="800"/>
        <w:rPr>
          <w:rFonts w:ascii="Times New Roman" w:hAnsi="Times New Roman" w:cs="Times New Roman"/>
          <w:szCs w:val="20"/>
        </w:rPr>
      </w:pPr>
      <w:r>
        <w:rPr>
          <w:rFonts w:ascii="Times New Roman" w:hAnsi="Times New Roman" w:cs="Times New Roman"/>
          <w:szCs w:val="20"/>
        </w:rPr>
        <w:t xml:space="preserve">The </w:t>
      </w:r>
      <w:r w:rsidR="00162B7E" w:rsidRPr="006B6FBE">
        <w:rPr>
          <w:rFonts w:ascii="Times New Roman" w:hAnsi="Times New Roman" w:cs="Times New Roman"/>
          <w:szCs w:val="20"/>
        </w:rPr>
        <w:t xml:space="preserve">Bellmanford algorithm finds the shortest path from a single source node to all nodes in a weighted graph. </w:t>
      </w:r>
      <w:r>
        <w:rPr>
          <w:rFonts w:ascii="Times New Roman" w:hAnsi="Times New Roman" w:cs="Times New Roman"/>
          <w:szCs w:val="20"/>
        </w:rPr>
        <w:t>One of t</w:t>
      </w:r>
      <w:r w:rsidR="00162B7E" w:rsidRPr="006B6FBE">
        <w:rPr>
          <w:rFonts w:ascii="Times New Roman" w:hAnsi="Times New Roman" w:cs="Times New Roman"/>
          <w:szCs w:val="20"/>
        </w:rPr>
        <w:t>he</w:t>
      </w:r>
      <w:r>
        <w:rPr>
          <w:rFonts w:ascii="Times New Roman" w:hAnsi="Times New Roman" w:cs="Times New Roman"/>
          <w:szCs w:val="20"/>
        </w:rPr>
        <w:t xml:space="preserve"> key</w:t>
      </w:r>
      <w:r w:rsidR="00162B7E" w:rsidRPr="006B6FBE">
        <w:rPr>
          <w:rFonts w:ascii="Times New Roman" w:hAnsi="Times New Roman" w:cs="Times New Roman"/>
          <w:szCs w:val="20"/>
        </w:rPr>
        <w:t xml:space="preserve"> benefit</w:t>
      </w:r>
      <w:r>
        <w:rPr>
          <w:rFonts w:ascii="Times New Roman" w:hAnsi="Times New Roman" w:cs="Times New Roman"/>
          <w:szCs w:val="20"/>
        </w:rPr>
        <w:t>s</w:t>
      </w:r>
      <w:r w:rsidR="00162B7E" w:rsidRPr="006B6FBE">
        <w:rPr>
          <w:rFonts w:ascii="Times New Roman" w:hAnsi="Times New Roman" w:cs="Times New Roman"/>
          <w:szCs w:val="20"/>
        </w:rPr>
        <w:t xml:space="preserve"> of the algorithm compared to Dijkstra is that it can handle negative weight edges and can detect negative weight cycles. </w:t>
      </w:r>
      <w:r w:rsidR="00162B7E" w:rsidRPr="006B6FBE">
        <w:rPr>
          <w:rFonts w:ascii="Times New Roman" w:eastAsiaTheme="minorHAnsi" w:hAnsi="Times New Roman" w:cs="Times New Roman"/>
          <w:szCs w:val="20"/>
        </w:rPr>
        <w:t xml:space="preserve">The process of the algorithm </w:t>
      </w:r>
      <w:r>
        <w:rPr>
          <w:rFonts w:ascii="Times New Roman" w:eastAsiaTheme="minorHAnsi" w:hAnsi="Times New Roman" w:cs="Times New Roman"/>
          <w:szCs w:val="20"/>
        </w:rPr>
        <w:t xml:space="preserve">involves relaxation and distance updates, similar to </w:t>
      </w:r>
      <w:r w:rsidR="009E16B9">
        <w:rPr>
          <w:rFonts w:ascii="Times New Roman" w:eastAsiaTheme="minorHAnsi" w:hAnsi="Times New Roman" w:cs="Times New Roman"/>
          <w:szCs w:val="20"/>
        </w:rPr>
        <w:t xml:space="preserve">the </w:t>
      </w:r>
      <w:r>
        <w:rPr>
          <w:rFonts w:ascii="Times New Roman" w:eastAsiaTheme="minorHAnsi" w:hAnsi="Times New Roman" w:cs="Times New Roman"/>
          <w:szCs w:val="20"/>
        </w:rPr>
        <w:t>Dijkstra algorithm. However,</w:t>
      </w:r>
      <w:r w:rsidR="00162B7E" w:rsidRPr="006B6FBE">
        <w:rPr>
          <w:rFonts w:ascii="Times New Roman" w:eastAsiaTheme="minorHAnsi" w:hAnsi="Times New Roman" w:cs="Times New Roman"/>
          <w:szCs w:val="20"/>
        </w:rPr>
        <w:t xml:space="preserve"> the termination condition is quite different. </w:t>
      </w:r>
      <w:r w:rsidR="00941F4C">
        <w:rPr>
          <w:rFonts w:ascii="Times New Roman" w:eastAsiaTheme="minorHAnsi" w:hAnsi="Times New Roman" w:cs="Times New Roman"/>
          <w:szCs w:val="20"/>
        </w:rPr>
        <w:t>The algorithm terminates after V-1 iterations, where V indicates the number of nodes of the graph. This guarantees that the shortest paths from the source no</w:t>
      </w:r>
      <w:r w:rsidR="009E16B9">
        <w:rPr>
          <w:rFonts w:ascii="Times New Roman" w:eastAsiaTheme="minorHAnsi" w:hAnsi="Times New Roman" w:cs="Times New Roman"/>
          <w:szCs w:val="20"/>
        </w:rPr>
        <w:t>d</w:t>
      </w:r>
      <w:r w:rsidR="00941F4C">
        <w:rPr>
          <w:rFonts w:ascii="Times New Roman" w:eastAsiaTheme="minorHAnsi" w:hAnsi="Times New Roman" w:cs="Times New Roman"/>
          <w:szCs w:val="20"/>
        </w:rPr>
        <w:t>e to all the other nodes have been computed without negative weight cycles.</w:t>
      </w:r>
      <w:r w:rsidR="00941F4C">
        <w:rPr>
          <w:rFonts w:ascii="Segoe UI" w:hAnsi="Segoe UI" w:cs="Segoe UI"/>
          <w:color w:val="374151"/>
          <w:shd w:val="clear" w:color="auto" w:fill="F7F7F8"/>
        </w:rPr>
        <w:t xml:space="preserve"> </w:t>
      </w:r>
    </w:p>
    <w:p w14:paraId="143E9EF9" w14:textId="77777777" w:rsidR="00E228F1" w:rsidRDefault="00E228F1" w:rsidP="00E228F1">
      <w:pPr>
        <w:rPr>
          <w:rFonts w:ascii="Times New Roman" w:eastAsiaTheme="minorHAnsi" w:hAnsi="Times New Roman" w:cs="Times New Roman"/>
          <w:szCs w:val="20"/>
        </w:rPr>
      </w:pPr>
      <w:r w:rsidRPr="006B6FBE">
        <w:rPr>
          <w:rFonts w:ascii="Times New Roman" w:eastAsiaTheme="minorHAnsi" w:hAnsi="Times New Roman" w:cs="Times New Roman"/>
          <w:szCs w:val="20"/>
        </w:rPr>
        <w:lastRenderedPageBreak/>
        <w:t xml:space="preserve">(1) Initialization: Assign distances as infinity for all nodes </w:t>
      </w:r>
      <w:r>
        <w:rPr>
          <w:rFonts w:ascii="Times New Roman" w:eastAsiaTheme="minorHAnsi" w:hAnsi="Times New Roman" w:cs="Times New Roman"/>
          <w:szCs w:val="20"/>
        </w:rPr>
        <w:t>and mark all nodes as ‘unvisited’ except for the starting node, assigned a distance as zero</w:t>
      </w:r>
      <w:r w:rsidRPr="006B6FBE">
        <w:rPr>
          <w:rFonts w:ascii="Times New Roman" w:eastAsiaTheme="minorHAnsi" w:hAnsi="Times New Roman" w:cs="Times New Roman"/>
          <w:szCs w:val="20"/>
        </w:rPr>
        <w:t xml:space="preserve">. </w:t>
      </w:r>
    </w:p>
    <w:p w14:paraId="69C63131" w14:textId="2EC9D585" w:rsidR="00E228F1" w:rsidRDefault="00E228F1" w:rsidP="00E228F1">
      <w:pPr>
        <w:rPr>
          <w:rFonts w:ascii="Times New Roman" w:eastAsiaTheme="minorHAnsi" w:hAnsi="Times New Roman" w:cs="Times New Roman"/>
          <w:szCs w:val="20"/>
        </w:rPr>
      </w:pPr>
      <w:r>
        <w:rPr>
          <w:rFonts w:ascii="Times New Roman" w:eastAsiaTheme="minorHAnsi" w:hAnsi="Times New Roman" w:cs="Times New Roman" w:hint="eastAsia"/>
          <w:szCs w:val="20"/>
        </w:rPr>
        <w:t>(</w:t>
      </w:r>
      <w:r>
        <w:rPr>
          <w:rFonts w:ascii="Times New Roman" w:eastAsiaTheme="minorHAnsi" w:hAnsi="Times New Roman" w:cs="Times New Roman"/>
          <w:szCs w:val="20"/>
        </w:rPr>
        <w:t>2)</w:t>
      </w:r>
      <w:r w:rsidRPr="00E228F1">
        <w:rPr>
          <w:rFonts w:ascii="Segoe UI" w:hAnsi="Segoe UI" w:cs="Segoe UI"/>
          <w:color w:val="374151"/>
          <w:shd w:val="clear" w:color="auto" w:fill="F7F7F8"/>
        </w:rPr>
        <w:t xml:space="preserve"> </w:t>
      </w:r>
      <w:r w:rsidRPr="00E228F1">
        <w:rPr>
          <w:rFonts w:ascii="Times New Roman" w:hAnsi="Times New Roman" w:cs="Times New Roman"/>
          <w:color w:val="374151"/>
          <w:shd w:val="clear" w:color="auto" w:fill="F7F7F8"/>
        </w:rPr>
        <w:t>Relax all edg</w:t>
      </w:r>
      <w:r>
        <w:rPr>
          <w:rFonts w:ascii="Times New Roman" w:hAnsi="Times New Roman" w:cs="Times New Roman"/>
          <w:color w:val="374151"/>
          <w:shd w:val="clear" w:color="auto" w:fill="F7F7F8"/>
        </w:rPr>
        <w:t>es</w:t>
      </w:r>
      <w:r w:rsidRPr="00E228F1">
        <w:rPr>
          <w:rFonts w:ascii="Times New Roman" w:hAnsi="Times New Roman" w:cs="Times New Roman"/>
          <w:color w:val="374151"/>
          <w:shd w:val="clear" w:color="auto" w:fill="F7F7F8"/>
        </w:rPr>
        <w:t>: Repeat the process of relaxing all edges for the number of nodes in the graph minus one. Relaxing an edge means checking if the distance to the destination node through the current edge is shorter than the current known distance to the destination node. If it is, update the distance to the destination node.</w:t>
      </w:r>
    </w:p>
    <w:p w14:paraId="5129AEE4" w14:textId="2DF4F243" w:rsidR="00E228F1" w:rsidRPr="00790E26" w:rsidRDefault="00E228F1" w:rsidP="00E228F1">
      <w:pPr>
        <w:rPr>
          <w:rFonts w:ascii="Times New Roman" w:eastAsiaTheme="minorHAnsi" w:hAnsi="Times New Roman" w:cs="Times New Roman"/>
          <w:szCs w:val="20"/>
        </w:rPr>
      </w:pPr>
      <w:r>
        <w:rPr>
          <w:rFonts w:ascii="Times New Roman" w:eastAsiaTheme="minorHAnsi" w:hAnsi="Times New Roman" w:cs="Times New Roman" w:hint="eastAsia"/>
          <w:szCs w:val="20"/>
        </w:rPr>
        <w:t>(</w:t>
      </w:r>
      <w:r>
        <w:rPr>
          <w:rFonts w:ascii="Times New Roman" w:eastAsiaTheme="minorHAnsi" w:hAnsi="Times New Roman" w:cs="Times New Roman"/>
          <w:szCs w:val="20"/>
        </w:rPr>
        <w:t>3)</w:t>
      </w:r>
      <w:r w:rsidR="00790E26" w:rsidRPr="00790E26">
        <w:rPr>
          <w:rFonts w:ascii="Segoe UI" w:hAnsi="Segoe UI" w:cs="Segoe UI"/>
          <w:color w:val="374151"/>
          <w:shd w:val="clear" w:color="auto" w:fill="F7F7F8"/>
        </w:rPr>
        <w:t xml:space="preserve"> </w:t>
      </w:r>
      <w:r w:rsidR="00790E26" w:rsidRPr="00790E26">
        <w:rPr>
          <w:rFonts w:ascii="Times New Roman" w:hAnsi="Times New Roman" w:cs="Times New Roman"/>
          <w:color w:val="374151"/>
          <w:shd w:val="clear" w:color="auto" w:fill="F7F7F8"/>
        </w:rPr>
        <w:t>Check for negative cycles: After relaxing all edges for (number of nodes - 1) times, if there is still a shorter path possible, it indicates the presence of a negative cycle in the graph. The algorithm can then terminate, or you can continue to relax edges to detect which nodes are part of the negative cycle.</w:t>
      </w:r>
    </w:p>
    <w:p w14:paraId="10EC90E7" w14:textId="54E80258" w:rsidR="005372B0" w:rsidRPr="006B6FBE" w:rsidRDefault="0084095E" w:rsidP="005372B0">
      <w:pPr>
        <w:rPr>
          <w:rFonts w:ascii="Times New Roman" w:eastAsiaTheme="minorHAnsi" w:hAnsi="Times New Roman" w:cs="Times New Roman"/>
          <w:szCs w:val="20"/>
        </w:rPr>
      </w:pPr>
      <w:r w:rsidRPr="006B6FBE">
        <w:rPr>
          <w:rFonts w:ascii="Times New Roman" w:eastAsiaTheme="minorHAnsi" w:hAnsi="Times New Roman" w:cs="Times New Roman"/>
          <w:szCs w:val="20"/>
        </w:rPr>
        <w:t xml:space="preserve">(4) </w:t>
      </w:r>
      <w:r w:rsidR="00790E26" w:rsidRPr="006B6FBE">
        <w:rPr>
          <w:rFonts w:ascii="Times New Roman" w:eastAsiaTheme="minorHAnsi" w:hAnsi="Times New Roman" w:cs="Times New Roman"/>
          <w:szCs w:val="20"/>
        </w:rPr>
        <w:t>Termination: the algorithm terminates once all nodes are visited</w:t>
      </w:r>
    </w:p>
    <w:p w14:paraId="12DF088C" w14:textId="141448C0" w:rsidR="00065C25" w:rsidRPr="006B6FBE" w:rsidRDefault="000D07A8" w:rsidP="005372B0">
      <w:pPr>
        <w:rPr>
          <w:rFonts w:ascii="Times New Roman" w:hAnsi="Times New Roman" w:cs="Times New Roman"/>
          <w:szCs w:val="20"/>
        </w:rPr>
      </w:pPr>
      <w:r w:rsidRPr="006B6FBE">
        <w:rPr>
          <w:rFonts w:ascii="Times New Roman" w:hAnsi="Times New Roman" w:cs="Times New Roman"/>
          <w:szCs w:val="20"/>
        </w:rPr>
        <w:t>Adapting</w:t>
      </w:r>
      <w:r w:rsidR="0084095E" w:rsidRPr="006B6FBE">
        <w:rPr>
          <w:rFonts w:ascii="Times New Roman" w:hAnsi="Times New Roman" w:cs="Times New Roman"/>
          <w:szCs w:val="20"/>
        </w:rPr>
        <w:t xml:space="preserve"> the algorithm </w:t>
      </w:r>
      <w:r w:rsidRPr="006B6FBE">
        <w:rPr>
          <w:rFonts w:ascii="Times New Roman" w:hAnsi="Times New Roman" w:cs="Times New Roman"/>
          <w:szCs w:val="20"/>
        </w:rPr>
        <w:t>in</w:t>
      </w:r>
      <w:r w:rsidR="0084095E" w:rsidRPr="006B6FBE">
        <w:rPr>
          <w:rFonts w:ascii="Times New Roman" w:hAnsi="Times New Roman" w:cs="Times New Roman"/>
          <w:szCs w:val="20"/>
        </w:rPr>
        <w:t xml:space="preserve"> the example above, the shortest distance would be </w:t>
      </w:r>
      <w:r w:rsidR="002D775F" w:rsidRPr="006B6FBE">
        <w:rPr>
          <w:rFonts w:ascii="Times New Roman" w:hAnsi="Times New Roman" w:cs="Times New Roman"/>
          <w:szCs w:val="20"/>
        </w:rPr>
        <w:t xml:space="preserve">11.9, the same result </w:t>
      </w:r>
      <w:r w:rsidR="00B0709A" w:rsidRPr="006B6FBE">
        <w:rPr>
          <w:rFonts w:ascii="Times New Roman" w:hAnsi="Times New Roman" w:cs="Times New Roman"/>
          <w:szCs w:val="20"/>
        </w:rPr>
        <w:t>as</w:t>
      </w:r>
      <w:r w:rsidR="002D775F" w:rsidRPr="006B6FBE">
        <w:rPr>
          <w:rFonts w:ascii="Times New Roman" w:hAnsi="Times New Roman" w:cs="Times New Roman"/>
          <w:szCs w:val="20"/>
        </w:rPr>
        <w:t xml:space="preserve"> the Dijkstra algorithm. </w:t>
      </w:r>
      <w:r w:rsidR="00BB096B" w:rsidRPr="006B6FBE">
        <w:rPr>
          <w:rFonts w:ascii="Times New Roman" w:hAnsi="Times New Roman" w:cs="Times New Roman"/>
          <w:szCs w:val="20"/>
        </w:rPr>
        <w:t xml:space="preserve">However, unlike </w:t>
      </w:r>
      <w:r w:rsidR="0084095E" w:rsidRPr="006B6FBE">
        <w:rPr>
          <w:rFonts w:ascii="Times New Roman" w:hAnsi="Times New Roman" w:cs="Times New Roman"/>
          <w:szCs w:val="20"/>
        </w:rPr>
        <w:t xml:space="preserve">the </w:t>
      </w:r>
      <w:r w:rsidR="00BB096B" w:rsidRPr="006B6FBE">
        <w:rPr>
          <w:rFonts w:ascii="Times New Roman" w:hAnsi="Times New Roman" w:cs="Times New Roman"/>
          <w:szCs w:val="20"/>
        </w:rPr>
        <w:t>Dijkstra algorithm, the Bellmanford algorithm visits all other nodes in a graph which causes high-time complexity.</w:t>
      </w:r>
      <w:r w:rsidR="00BE669F" w:rsidRPr="006B6FBE">
        <w:rPr>
          <w:rFonts w:ascii="Times New Roman" w:hAnsi="Times New Roman" w:cs="Times New Roman"/>
          <w:szCs w:val="20"/>
        </w:rPr>
        <w:t xml:space="preserve"> </w:t>
      </w:r>
      <w:r w:rsidR="005F6466">
        <w:rPr>
          <w:rFonts w:ascii="Times New Roman" w:hAnsi="Times New Roman" w:cs="Times New Roman"/>
          <w:szCs w:val="20"/>
        </w:rPr>
        <w:t xml:space="preserve">Lastly, </w:t>
      </w:r>
      <w:r w:rsidR="00172828">
        <w:rPr>
          <w:rFonts w:ascii="Times New Roman" w:hAnsi="Times New Roman" w:cs="Times New Roman"/>
          <w:szCs w:val="20"/>
        </w:rPr>
        <w:t>the Johnson Algorithm is commonly used to find the shortest path between all pairs of nodes in a graph efficiently</w:t>
      </w:r>
      <w:r w:rsidR="005F6466">
        <w:rPr>
          <w:rFonts w:ascii="Times New Roman" w:hAnsi="Times New Roman" w:cs="Times New Roman"/>
          <w:szCs w:val="20"/>
        </w:rPr>
        <w:t>.</w:t>
      </w:r>
      <w:r w:rsidR="00763AE6">
        <w:rPr>
          <w:rFonts w:ascii="Segoe UI" w:hAnsi="Segoe UI" w:cs="Segoe UI"/>
          <w:color w:val="374151"/>
          <w:shd w:val="clear" w:color="auto" w:fill="F7F7F8"/>
        </w:rPr>
        <w:t xml:space="preserve"> </w:t>
      </w:r>
      <w:r w:rsidR="00763AE6">
        <w:rPr>
          <w:rFonts w:ascii="Times New Roman" w:hAnsi="Times New Roman" w:cs="Times New Roman"/>
          <w:szCs w:val="20"/>
        </w:rPr>
        <w:t>It achieves this by</w:t>
      </w:r>
      <w:r w:rsidR="006F094F">
        <w:rPr>
          <w:rFonts w:ascii="Times New Roman" w:hAnsi="Times New Roman" w:cs="Times New Roman"/>
          <w:szCs w:val="20"/>
        </w:rPr>
        <w:t xml:space="preserve"> combining </w:t>
      </w:r>
      <w:r w:rsidR="00763AE6">
        <w:rPr>
          <w:rFonts w:ascii="Times New Roman" w:hAnsi="Times New Roman" w:cs="Times New Roman"/>
          <w:szCs w:val="20"/>
        </w:rPr>
        <w:t xml:space="preserve">the algorithm </w:t>
      </w:r>
      <w:r w:rsidR="006F094F">
        <w:rPr>
          <w:rFonts w:ascii="Times New Roman" w:hAnsi="Times New Roman" w:cs="Times New Roman"/>
          <w:szCs w:val="20"/>
        </w:rPr>
        <w:t xml:space="preserve">with a graph transformation step to handle negative edge weights and improve efficiency, </w:t>
      </w:r>
      <w:r w:rsidR="006F094F" w:rsidRPr="006F094F">
        <w:rPr>
          <w:rFonts w:ascii="Times New Roman" w:hAnsi="Times New Roman" w:cs="Times New Roman"/>
          <w:szCs w:val="20"/>
        </w:rPr>
        <w:t>the Bellman-ford algorithm</w:t>
      </w:r>
      <w:r w:rsidR="006F094F">
        <w:rPr>
          <w:rFonts w:ascii="Times New Roman" w:hAnsi="Times New Roman" w:cs="Times New Roman"/>
          <w:szCs w:val="20"/>
        </w:rPr>
        <w:t xml:space="preserve"> step to handle negative edge weights and improve efficiency. By </w:t>
      </w:r>
      <w:r w:rsidR="00763AE6">
        <w:rPr>
          <w:rFonts w:ascii="Times New Roman" w:hAnsi="Times New Roman" w:cs="Times New Roman"/>
          <w:szCs w:val="20"/>
        </w:rPr>
        <w:t>employing</w:t>
      </w:r>
      <w:r w:rsidR="006F094F">
        <w:rPr>
          <w:rFonts w:ascii="Times New Roman" w:hAnsi="Times New Roman" w:cs="Times New Roman"/>
          <w:szCs w:val="20"/>
        </w:rPr>
        <w:t xml:space="preserve"> the Joh</w:t>
      </w:r>
      <w:r w:rsidR="00763AE6">
        <w:rPr>
          <w:rFonts w:ascii="Times New Roman" w:hAnsi="Times New Roman" w:cs="Times New Roman"/>
          <w:szCs w:val="20"/>
        </w:rPr>
        <w:t>n</w:t>
      </w:r>
      <w:r w:rsidR="006F094F">
        <w:rPr>
          <w:rFonts w:ascii="Times New Roman" w:hAnsi="Times New Roman" w:cs="Times New Roman"/>
          <w:szCs w:val="20"/>
        </w:rPr>
        <w:t>son algorithm,</w:t>
      </w:r>
      <w:r w:rsidR="00763AE6">
        <w:rPr>
          <w:rFonts w:ascii="Times New Roman" w:hAnsi="Times New Roman" w:cs="Times New Roman"/>
          <w:szCs w:val="20"/>
        </w:rPr>
        <w:t xml:space="preserve"> the</w:t>
      </w:r>
      <w:r w:rsidR="006F094F">
        <w:rPr>
          <w:rFonts w:ascii="Times New Roman" w:hAnsi="Times New Roman" w:cs="Times New Roman"/>
          <w:szCs w:val="20"/>
        </w:rPr>
        <w:t xml:space="preserve"> calculations </w:t>
      </w:r>
      <w:r w:rsidR="00763AE6">
        <w:rPr>
          <w:rFonts w:ascii="Times New Roman" w:hAnsi="Times New Roman" w:cs="Times New Roman"/>
          <w:szCs w:val="20"/>
        </w:rPr>
        <w:t xml:space="preserve">required to </w:t>
      </w:r>
      <w:r w:rsidR="006F094F">
        <w:rPr>
          <w:rFonts w:ascii="Times New Roman" w:hAnsi="Times New Roman" w:cs="Times New Roman"/>
          <w:szCs w:val="20"/>
        </w:rPr>
        <w:t>find the shortest distance between all pairs of nodes</w:t>
      </w:r>
      <w:r w:rsidR="00763AE6">
        <w:rPr>
          <w:rFonts w:ascii="Times New Roman" w:hAnsi="Times New Roman" w:cs="Times New Roman"/>
          <w:szCs w:val="20"/>
        </w:rPr>
        <w:t xml:space="preserve"> can be significantly reduced</w:t>
      </w:r>
      <w:r w:rsidR="006F094F">
        <w:rPr>
          <w:rFonts w:ascii="Times New Roman" w:hAnsi="Times New Roman" w:cs="Times New Roman"/>
          <w:szCs w:val="20"/>
        </w:rPr>
        <w:t>.</w:t>
      </w:r>
    </w:p>
    <w:p w14:paraId="43BFC96D" w14:textId="0A32AFD1" w:rsidR="006B6FBE" w:rsidRPr="006B6FBE" w:rsidRDefault="006B6FBE" w:rsidP="006B6FBE">
      <w:pPr>
        <w:ind w:firstLine="800"/>
        <w:rPr>
          <w:rFonts w:ascii="Times New Roman" w:hAnsi="Times New Roman" w:cs="Times New Roman"/>
          <w:szCs w:val="20"/>
        </w:rPr>
      </w:pPr>
      <w:r w:rsidRPr="006B6FBE">
        <w:rPr>
          <w:rFonts w:ascii="Times New Roman" w:hAnsi="Times New Roman" w:cs="Times New Roman"/>
          <w:szCs w:val="20"/>
        </w:rPr>
        <w:t>Depending on the nature of the problems, the best algorithm for a certain problem might vary. These algorithms are used in map applications that we use every day to arrive on time. Besides that</w:t>
      </w:r>
      <w:ins w:id="7" w:author="Olly Terry" w:date="2023-07-25T03:07:00Z">
        <w:r w:rsidR="004824D7">
          <w:rPr>
            <w:rFonts w:ascii="Times New Roman" w:hAnsi="Times New Roman" w:cs="Times New Roman"/>
            <w:szCs w:val="20"/>
          </w:rPr>
          <w:t>,</w:t>
        </w:r>
      </w:ins>
      <w:r w:rsidRPr="006B6FBE">
        <w:rPr>
          <w:rFonts w:ascii="Times New Roman" w:hAnsi="Times New Roman" w:cs="Times New Roman"/>
          <w:szCs w:val="20"/>
        </w:rPr>
        <w:t xml:space="preserve"> in airline routing, internet routing, GPS navigation, supply chain optimizations, and many other problems, the above algorithms are used to make our life easier.  </w:t>
      </w:r>
    </w:p>
    <w:p w14:paraId="67731953" w14:textId="1F8EC8F3" w:rsidR="00BB096B" w:rsidRPr="006B6FBE" w:rsidRDefault="00BB096B" w:rsidP="006B6FBE">
      <w:pPr>
        <w:ind w:firstLine="800"/>
        <w:rPr>
          <w:rFonts w:ascii="Times New Roman" w:hAnsi="Times New Roman" w:cs="Times New Roman"/>
          <w:szCs w:val="20"/>
        </w:rPr>
      </w:pPr>
    </w:p>
    <w:sectPr w:rsidR="00BB096B" w:rsidRPr="006B6FB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ly Terry">
    <w15:presenceInfo w15:providerId="Windows Live" w15:userId="ce15d4e5f5b571a4"/>
  </w15:person>
  <w15:person w15:author="허나윤">
    <w15:presenceInfo w15:providerId="None" w15:userId="허나윤"/>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2E5"/>
    <w:rsid w:val="00051E20"/>
    <w:rsid w:val="00065C25"/>
    <w:rsid w:val="000732BD"/>
    <w:rsid w:val="000774A7"/>
    <w:rsid w:val="0009350A"/>
    <w:rsid w:val="000979D4"/>
    <w:rsid w:val="000D07A8"/>
    <w:rsid w:val="00162B7E"/>
    <w:rsid w:val="00172828"/>
    <w:rsid w:val="002028B2"/>
    <w:rsid w:val="002144F4"/>
    <w:rsid w:val="002403FD"/>
    <w:rsid w:val="00253DBD"/>
    <w:rsid w:val="002D775F"/>
    <w:rsid w:val="0030078B"/>
    <w:rsid w:val="00332469"/>
    <w:rsid w:val="00377ACA"/>
    <w:rsid w:val="00391D07"/>
    <w:rsid w:val="003C476D"/>
    <w:rsid w:val="003E2555"/>
    <w:rsid w:val="004824D7"/>
    <w:rsid w:val="004E7F8C"/>
    <w:rsid w:val="004F3D5D"/>
    <w:rsid w:val="005342E5"/>
    <w:rsid w:val="005372B0"/>
    <w:rsid w:val="00551B07"/>
    <w:rsid w:val="00567E04"/>
    <w:rsid w:val="005766A6"/>
    <w:rsid w:val="005D359A"/>
    <w:rsid w:val="005E782E"/>
    <w:rsid w:val="005F6466"/>
    <w:rsid w:val="00601EAD"/>
    <w:rsid w:val="006107F9"/>
    <w:rsid w:val="0063498D"/>
    <w:rsid w:val="006B6FBE"/>
    <w:rsid w:val="006C0CE0"/>
    <w:rsid w:val="006F094F"/>
    <w:rsid w:val="00702556"/>
    <w:rsid w:val="0070357A"/>
    <w:rsid w:val="007042AF"/>
    <w:rsid w:val="0071206D"/>
    <w:rsid w:val="00717158"/>
    <w:rsid w:val="007424F4"/>
    <w:rsid w:val="00763AE6"/>
    <w:rsid w:val="00771B8F"/>
    <w:rsid w:val="00790E26"/>
    <w:rsid w:val="00820F0F"/>
    <w:rsid w:val="00821450"/>
    <w:rsid w:val="00832461"/>
    <w:rsid w:val="0084095E"/>
    <w:rsid w:val="008E0BE6"/>
    <w:rsid w:val="008E3331"/>
    <w:rsid w:val="00912976"/>
    <w:rsid w:val="00941F4C"/>
    <w:rsid w:val="009D030B"/>
    <w:rsid w:val="009E16B9"/>
    <w:rsid w:val="00A31550"/>
    <w:rsid w:val="00AC6A57"/>
    <w:rsid w:val="00AD0FCF"/>
    <w:rsid w:val="00B0709A"/>
    <w:rsid w:val="00B16F4C"/>
    <w:rsid w:val="00B31FCC"/>
    <w:rsid w:val="00B96E7D"/>
    <w:rsid w:val="00BA0057"/>
    <w:rsid w:val="00BB096B"/>
    <w:rsid w:val="00BB7D2B"/>
    <w:rsid w:val="00BE669F"/>
    <w:rsid w:val="00BF5992"/>
    <w:rsid w:val="00C52425"/>
    <w:rsid w:val="00C85C27"/>
    <w:rsid w:val="00CD1E24"/>
    <w:rsid w:val="00CD731C"/>
    <w:rsid w:val="00D81D1E"/>
    <w:rsid w:val="00E228F1"/>
    <w:rsid w:val="00EF495D"/>
    <w:rsid w:val="00F135CE"/>
    <w:rsid w:val="00F33D6E"/>
    <w:rsid w:val="00F50104"/>
    <w:rsid w:val="00F92B2F"/>
    <w:rsid w:val="00FC29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C731"/>
  <w15:chartTrackingRefBased/>
  <w15:docId w15:val="{F2EE9263-41B5-4415-97D0-BF9F2BEE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16F4C"/>
    <w:rPr>
      <w:sz w:val="18"/>
      <w:szCs w:val="18"/>
    </w:rPr>
  </w:style>
  <w:style w:type="paragraph" w:styleId="a4">
    <w:name w:val="annotation text"/>
    <w:basedOn w:val="a"/>
    <w:link w:val="Char"/>
    <w:uiPriority w:val="99"/>
    <w:unhideWhenUsed/>
    <w:rsid w:val="00B16F4C"/>
    <w:pPr>
      <w:jc w:val="left"/>
    </w:pPr>
  </w:style>
  <w:style w:type="character" w:customStyle="1" w:styleId="Char">
    <w:name w:val="메모 텍스트 Char"/>
    <w:basedOn w:val="a0"/>
    <w:link w:val="a4"/>
    <w:uiPriority w:val="99"/>
    <w:rsid w:val="00B16F4C"/>
  </w:style>
  <w:style w:type="paragraph" w:styleId="a5">
    <w:name w:val="annotation subject"/>
    <w:basedOn w:val="a4"/>
    <w:next w:val="a4"/>
    <w:link w:val="Char0"/>
    <w:uiPriority w:val="99"/>
    <w:semiHidden/>
    <w:unhideWhenUsed/>
    <w:rsid w:val="00B16F4C"/>
    <w:rPr>
      <w:b/>
      <w:bCs/>
    </w:rPr>
  </w:style>
  <w:style w:type="character" w:customStyle="1" w:styleId="Char0">
    <w:name w:val="메모 주제 Char"/>
    <w:basedOn w:val="Char"/>
    <w:link w:val="a5"/>
    <w:uiPriority w:val="99"/>
    <w:semiHidden/>
    <w:rsid w:val="00B16F4C"/>
    <w:rPr>
      <w:b/>
      <w:bCs/>
    </w:rPr>
  </w:style>
  <w:style w:type="paragraph" w:styleId="a6">
    <w:name w:val="Balloon Text"/>
    <w:basedOn w:val="a"/>
    <w:link w:val="Char1"/>
    <w:uiPriority w:val="99"/>
    <w:semiHidden/>
    <w:unhideWhenUsed/>
    <w:rsid w:val="00B16F4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B16F4C"/>
    <w:rPr>
      <w:rFonts w:asciiTheme="majorHAnsi" w:eastAsiaTheme="majorEastAsia" w:hAnsiTheme="majorHAnsi" w:cstheme="majorBidi"/>
      <w:sz w:val="18"/>
      <w:szCs w:val="18"/>
    </w:rPr>
  </w:style>
  <w:style w:type="paragraph" w:styleId="a7">
    <w:name w:val="Revision"/>
    <w:hidden/>
    <w:uiPriority w:val="99"/>
    <w:semiHidden/>
    <w:rsid w:val="005372B0"/>
    <w:pPr>
      <w:spacing w:after="0" w:line="240" w:lineRule="auto"/>
      <w:jc w:val="left"/>
    </w:pPr>
  </w:style>
  <w:style w:type="character" w:customStyle="1" w:styleId="cf01">
    <w:name w:val="cf01"/>
    <w:basedOn w:val="a0"/>
    <w:rsid w:val="00F50104"/>
    <w:rPr>
      <w:rFonts w:ascii="맑은 고딕" w:eastAsia="맑은 고딕" w:hAnsi="맑은 고딕"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04B57-3CB4-4778-8EBE-325F6D150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971</Words>
  <Characters>5535</Characters>
  <Application>Microsoft Office Word</Application>
  <DocSecurity>0</DocSecurity>
  <Lines>46</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류 경빈</dc:creator>
  <cp:keywords/>
  <dc:description/>
  <cp:lastModifiedBy>류 경빈</cp:lastModifiedBy>
  <cp:revision>11</cp:revision>
  <dcterms:created xsi:type="dcterms:W3CDTF">2023-07-26T02:12:00Z</dcterms:created>
  <dcterms:modified xsi:type="dcterms:W3CDTF">2023-07-26T03:11:00Z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07cfeaa5-820f-45f2-80e0-06d04053b1c6</vt:lpwstr>
  </property>
</Properties>
</file>