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575F" w14:textId="59A6C86F" w:rsidR="00365697" w:rsidRDefault="00365697" w:rsidP="00365697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Title: </w:t>
      </w:r>
      <w:r w:rsidRPr="00365697">
        <w:rPr>
          <w:rFonts w:ascii="Times New Roman" w:hAnsi="Times New Roman" w:cs="Times New Roman"/>
          <w:szCs w:val="20"/>
        </w:rPr>
        <w:t>The Rise of Generative AI</w:t>
      </w:r>
      <w:r w:rsidR="000C7E03">
        <w:rPr>
          <w:rFonts w:ascii="Times New Roman" w:hAnsi="Times New Roman" w:cs="Times New Roman"/>
          <w:szCs w:val="20"/>
        </w:rPr>
        <w:t>,</w:t>
      </w:r>
      <w:ins w:id="0" w:author="Olly Terry" w:date="2023-07-25T02:50:00Z">
        <w:r w:rsidR="003A6795" w:rsidRPr="00365697">
          <w:rPr>
            <w:rFonts w:ascii="Times New Roman" w:hAnsi="Times New Roman" w:cs="Times New Roman"/>
            <w:szCs w:val="20"/>
          </w:rPr>
          <w:t xml:space="preserve"> </w:t>
        </w:r>
      </w:ins>
      <w:r w:rsidRPr="00365697">
        <w:rPr>
          <w:rFonts w:ascii="Times New Roman" w:hAnsi="Times New Roman" w:cs="Times New Roman"/>
          <w:szCs w:val="20"/>
        </w:rPr>
        <w:t xml:space="preserve">challenges and opportunities in higher education in </w:t>
      </w:r>
      <w:proofErr w:type="spellStart"/>
      <w:r w:rsidRPr="00365697">
        <w:rPr>
          <w:rFonts w:ascii="Times New Roman" w:hAnsi="Times New Roman" w:cs="Times New Roman"/>
          <w:szCs w:val="20"/>
        </w:rPr>
        <w:t>Sungshin</w:t>
      </w:r>
      <w:proofErr w:type="spellEnd"/>
    </w:p>
    <w:p w14:paraId="6AEABC23" w14:textId="6480C94C" w:rsidR="00365697" w:rsidRDefault="00E9349B" w:rsidP="00365697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7</w:t>
      </w:r>
      <w:r w:rsidR="00DA668F">
        <w:rPr>
          <w:rFonts w:ascii="Times New Roman" w:hAnsi="Times New Roman" w:cs="Times New Roman"/>
          <w:szCs w:val="20"/>
        </w:rPr>
        <w:t>67</w:t>
      </w:r>
      <w:r w:rsidR="00365697">
        <w:rPr>
          <w:rFonts w:ascii="Times New Roman" w:hAnsi="Times New Roman" w:cs="Times New Roman"/>
          <w:szCs w:val="20"/>
        </w:rPr>
        <w:t xml:space="preserve"> words</w:t>
      </w:r>
    </w:p>
    <w:p w14:paraId="71CCB666" w14:textId="7349C2F7" w:rsidR="00365697" w:rsidRDefault="00365697" w:rsidP="00365697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By Ryu </w:t>
      </w:r>
      <w:proofErr w:type="spellStart"/>
      <w:r>
        <w:rPr>
          <w:rFonts w:ascii="Times New Roman" w:hAnsi="Times New Roman" w:cs="Times New Roman"/>
          <w:szCs w:val="20"/>
        </w:rPr>
        <w:t>Gyeongbin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r w:rsidR="00800648">
        <w:rPr>
          <w:rFonts w:ascii="Times New Roman" w:hAnsi="Times New Roman" w:cs="Times New Roman"/>
          <w:kern w:val="0"/>
          <w:szCs w:val="20"/>
        </w:rPr>
        <w:t>Deputy Editor-in-Chief</w:t>
      </w:r>
    </w:p>
    <w:p w14:paraId="0401CAB8" w14:textId="23D30436" w:rsidR="00376433" w:rsidRPr="006F5D56" w:rsidRDefault="00857D9D" w:rsidP="003C742C">
      <w:pPr>
        <w:ind w:firstLine="800"/>
        <w:rPr>
          <w:rFonts w:ascii="Times New Roman" w:hAnsi="Times New Roman" w:cs="Times New Roman"/>
          <w:szCs w:val="20"/>
        </w:rPr>
      </w:pPr>
      <w:r w:rsidRPr="006F5D56">
        <w:rPr>
          <w:rFonts w:ascii="Times New Roman" w:hAnsi="Times New Roman" w:cs="Times New Roman"/>
          <w:szCs w:val="20"/>
        </w:rPr>
        <w:t>With weary</w:t>
      </w:r>
      <w:r w:rsidR="00480613" w:rsidRPr="006F5D56">
        <w:rPr>
          <w:rFonts w:ascii="Times New Roman" w:hAnsi="Times New Roman" w:cs="Times New Roman"/>
          <w:szCs w:val="20"/>
        </w:rPr>
        <w:t xml:space="preserve"> eyes and </w:t>
      </w:r>
      <w:r w:rsidR="001912EE">
        <w:rPr>
          <w:rFonts w:ascii="Times New Roman" w:hAnsi="Times New Roman" w:cs="Times New Roman"/>
          <w:szCs w:val="20"/>
        </w:rPr>
        <w:t>bags under their eyes</w:t>
      </w:r>
      <w:r w:rsidR="00480613" w:rsidRPr="006F5D56">
        <w:rPr>
          <w:rFonts w:ascii="Times New Roman" w:hAnsi="Times New Roman" w:cs="Times New Roman"/>
          <w:szCs w:val="20"/>
        </w:rPr>
        <w:t xml:space="preserve">, students at </w:t>
      </w:r>
      <w:proofErr w:type="spellStart"/>
      <w:r w:rsidR="00480613" w:rsidRPr="006F5D56">
        <w:rPr>
          <w:rFonts w:ascii="Times New Roman" w:hAnsi="Times New Roman" w:cs="Times New Roman"/>
          <w:szCs w:val="20"/>
        </w:rPr>
        <w:t>Sungshin</w:t>
      </w:r>
      <w:proofErr w:type="spellEnd"/>
      <w:r w:rsidR="00480613" w:rsidRPr="006F5D5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480613" w:rsidRPr="006F5D56">
        <w:rPr>
          <w:rFonts w:ascii="Times New Roman" w:hAnsi="Times New Roman" w:cs="Times New Roman"/>
          <w:szCs w:val="20"/>
        </w:rPr>
        <w:t>Womens</w:t>
      </w:r>
      <w:proofErr w:type="spellEnd"/>
      <w:r w:rsidR="00480613" w:rsidRPr="006F5D56">
        <w:rPr>
          <w:rFonts w:ascii="Times New Roman" w:hAnsi="Times New Roman" w:cs="Times New Roman"/>
          <w:szCs w:val="20"/>
        </w:rPr>
        <w:t>’ University</w:t>
      </w:r>
      <w:r w:rsidR="003C742C" w:rsidRPr="006F5D56">
        <w:rPr>
          <w:rFonts w:ascii="Times New Roman" w:hAnsi="Times New Roman" w:cs="Times New Roman"/>
          <w:szCs w:val="20"/>
        </w:rPr>
        <w:t xml:space="preserve"> symbolize the </w:t>
      </w:r>
      <w:r w:rsidR="00480613" w:rsidRPr="006F5D56">
        <w:rPr>
          <w:rFonts w:ascii="Times New Roman" w:hAnsi="Times New Roman" w:cs="Times New Roman"/>
          <w:szCs w:val="20"/>
        </w:rPr>
        <w:t xml:space="preserve">intensity of </w:t>
      </w:r>
      <w:r w:rsidR="003C742C" w:rsidRPr="006F5D56">
        <w:rPr>
          <w:rFonts w:ascii="Times New Roman" w:hAnsi="Times New Roman" w:cs="Times New Roman"/>
          <w:szCs w:val="20"/>
        </w:rPr>
        <w:t xml:space="preserve">exam week. </w:t>
      </w:r>
      <w:r w:rsidR="00480613" w:rsidRPr="006F5D56">
        <w:rPr>
          <w:rFonts w:ascii="Times New Roman" w:hAnsi="Times New Roman" w:cs="Times New Roman"/>
          <w:szCs w:val="20"/>
        </w:rPr>
        <w:t xml:space="preserve">As </w:t>
      </w:r>
      <w:proofErr w:type="spellStart"/>
      <w:proofErr w:type="gramStart"/>
      <w:r w:rsidR="003C742C" w:rsidRPr="006F5D56">
        <w:rPr>
          <w:rFonts w:ascii="Times New Roman" w:hAnsi="Times New Roman" w:cs="Times New Roman"/>
          <w:szCs w:val="20"/>
        </w:rPr>
        <w:t>Soojung</w:t>
      </w:r>
      <w:r w:rsidR="0080613B" w:rsidRPr="006F5D56">
        <w:rPr>
          <w:rFonts w:ascii="Times New Roman" w:hAnsi="Times New Roman" w:cs="Times New Roman"/>
          <w:szCs w:val="20"/>
        </w:rPr>
        <w:t>s</w:t>
      </w:r>
      <w:proofErr w:type="spellEnd"/>
      <w:r w:rsidR="0080613B" w:rsidRPr="006F5D56">
        <w:rPr>
          <w:rFonts w:ascii="Times New Roman" w:hAnsi="Times New Roman" w:cs="Times New Roman"/>
          <w:szCs w:val="20"/>
        </w:rPr>
        <w:t>(</w:t>
      </w:r>
      <w:proofErr w:type="gramEnd"/>
      <w:r w:rsidR="0080613B" w:rsidRPr="006F5D56">
        <w:rPr>
          <w:rFonts w:ascii="Times New Roman" w:hAnsi="Times New Roman" w:cs="Times New Roman"/>
          <w:szCs w:val="20"/>
        </w:rPr>
        <w:t xml:space="preserve">students of </w:t>
      </w:r>
      <w:proofErr w:type="spellStart"/>
      <w:r w:rsidR="0080613B" w:rsidRPr="006F5D56">
        <w:rPr>
          <w:rFonts w:ascii="Times New Roman" w:hAnsi="Times New Roman" w:cs="Times New Roman"/>
          <w:szCs w:val="20"/>
        </w:rPr>
        <w:t>Sungshin</w:t>
      </w:r>
      <w:proofErr w:type="spellEnd"/>
      <w:r w:rsidR="0080613B" w:rsidRPr="006F5D56">
        <w:rPr>
          <w:rFonts w:ascii="Times New Roman" w:hAnsi="Times New Roman" w:cs="Times New Roman"/>
          <w:szCs w:val="20"/>
        </w:rPr>
        <w:t>)</w:t>
      </w:r>
      <w:r w:rsidR="003C742C" w:rsidRPr="006F5D56">
        <w:rPr>
          <w:rFonts w:ascii="Times New Roman" w:hAnsi="Times New Roman" w:cs="Times New Roman"/>
          <w:szCs w:val="20"/>
        </w:rPr>
        <w:t xml:space="preserve"> </w:t>
      </w:r>
      <w:r w:rsidR="00480613" w:rsidRPr="006F5D56">
        <w:rPr>
          <w:rFonts w:ascii="Times New Roman" w:hAnsi="Times New Roman" w:cs="Times New Roman"/>
          <w:szCs w:val="20"/>
        </w:rPr>
        <w:t>strive to</w:t>
      </w:r>
      <w:r w:rsidR="003C742C" w:rsidRPr="006F5D56">
        <w:rPr>
          <w:rFonts w:ascii="Times New Roman" w:hAnsi="Times New Roman" w:cs="Times New Roman"/>
          <w:szCs w:val="20"/>
        </w:rPr>
        <w:t xml:space="preserve"> achieve the best score</w:t>
      </w:r>
      <w:r w:rsidR="00480613" w:rsidRPr="006F5D56">
        <w:rPr>
          <w:rFonts w:ascii="Times New Roman" w:hAnsi="Times New Roman" w:cs="Times New Roman"/>
          <w:szCs w:val="20"/>
        </w:rPr>
        <w:t>s</w:t>
      </w:r>
      <w:r w:rsidR="003C742C" w:rsidRPr="006F5D56">
        <w:rPr>
          <w:rFonts w:ascii="Times New Roman" w:hAnsi="Times New Roman" w:cs="Times New Roman"/>
          <w:szCs w:val="20"/>
        </w:rPr>
        <w:t xml:space="preserve"> </w:t>
      </w:r>
      <w:r w:rsidR="00480613" w:rsidRPr="006F5D56">
        <w:rPr>
          <w:rFonts w:ascii="Times New Roman" w:hAnsi="Times New Roman" w:cs="Times New Roman"/>
          <w:szCs w:val="20"/>
        </w:rPr>
        <w:t>in</w:t>
      </w:r>
      <w:r w:rsidR="003C742C" w:rsidRPr="006F5D56">
        <w:rPr>
          <w:rFonts w:ascii="Times New Roman" w:hAnsi="Times New Roman" w:cs="Times New Roman"/>
          <w:szCs w:val="20"/>
        </w:rPr>
        <w:t xml:space="preserve"> their </w:t>
      </w:r>
      <w:r w:rsidR="00480613" w:rsidRPr="006F5D56">
        <w:rPr>
          <w:rFonts w:ascii="Times New Roman" w:hAnsi="Times New Roman" w:cs="Times New Roman"/>
          <w:szCs w:val="20"/>
        </w:rPr>
        <w:t>classes,</w:t>
      </w:r>
      <w:r w:rsidR="00074ED5" w:rsidRPr="006F5D56">
        <w:rPr>
          <w:rFonts w:ascii="Times New Roman" w:hAnsi="Times New Roman" w:cs="Times New Roman"/>
          <w:szCs w:val="20"/>
        </w:rPr>
        <w:t xml:space="preserve"> </w:t>
      </w:r>
      <w:r w:rsidRPr="006F5D56">
        <w:rPr>
          <w:rFonts w:ascii="Times New Roman" w:hAnsi="Times New Roman" w:cs="Times New Roman"/>
          <w:szCs w:val="20"/>
        </w:rPr>
        <w:t>evaluation methods become a matter of intense interest</w:t>
      </w:r>
      <w:r w:rsidR="00074ED5" w:rsidRPr="006F5D56">
        <w:rPr>
          <w:rFonts w:ascii="Times New Roman" w:hAnsi="Times New Roman" w:cs="Times New Roman"/>
          <w:szCs w:val="20"/>
        </w:rPr>
        <w:t xml:space="preserve">. </w:t>
      </w:r>
      <w:r w:rsidRPr="006F5D56">
        <w:rPr>
          <w:rFonts w:ascii="Times New Roman" w:hAnsi="Times New Roman" w:cs="Times New Roman"/>
          <w:szCs w:val="20"/>
        </w:rPr>
        <w:t xml:space="preserve">Recently the rise of generative AI has brought notable changes in how subjects are evaluated, raising important questions about its impact on education and the </w:t>
      </w:r>
      <w:r w:rsidR="0080613B" w:rsidRPr="006F5D56">
        <w:rPr>
          <w:rFonts w:ascii="Times New Roman" w:hAnsi="Times New Roman" w:cs="Times New Roman"/>
          <w:szCs w:val="20"/>
        </w:rPr>
        <w:t>student’s</w:t>
      </w:r>
      <w:r w:rsidRPr="006F5D56">
        <w:rPr>
          <w:rFonts w:ascii="Times New Roman" w:hAnsi="Times New Roman" w:cs="Times New Roman"/>
          <w:szCs w:val="20"/>
        </w:rPr>
        <w:t xml:space="preserve"> learning journey.</w:t>
      </w:r>
    </w:p>
    <w:p w14:paraId="2D08199C" w14:textId="1491A731" w:rsidR="007F6EEA" w:rsidRPr="006F5D56" w:rsidRDefault="00DD7FD3" w:rsidP="003C742C">
      <w:pPr>
        <w:ind w:firstLine="800"/>
        <w:rPr>
          <w:rFonts w:ascii="Times New Roman" w:hAnsi="Times New Roman" w:cs="Times New Roman"/>
          <w:szCs w:val="20"/>
        </w:rPr>
      </w:pPr>
      <w:r w:rsidRPr="006F5D56">
        <w:rPr>
          <w:rFonts w:ascii="Times New Roman" w:hAnsi="Times New Roman" w:cs="Times New Roman"/>
          <w:szCs w:val="20"/>
        </w:rPr>
        <w:t>Engaging</w:t>
      </w:r>
      <w:r w:rsidR="002612BB" w:rsidRPr="006F5D56">
        <w:rPr>
          <w:rFonts w:ascii="Times New Roman" w:hAnsi="Times New Roman" w:cs="Times New Roman"/>
          <w:szCs w:val="20"/>
        </w:rPr>
        <w:t xml:space="preserve"> </w:t>
      </w:r>
      <w:r w:rsidR="00165BB5">
        <w:rPr>
          <w:rFonts w:ascii="Times New Roman" w:hAnsi="Times New Roman" w:cs="Times New Roman"/>
          <w:szCs w:val="20"/>
        </w:rPr>
        <w:t xml:space="preserve">in </w:t>
      </w:r>
      <w:r w:rsidR="002612BB" w:rsidRPr="006F5D56">
        <w:rPr>
          <w:rFonts w:ascii="Times New Roman" w:hAnsi="Times New Roman" w:cs="Times New Roman"/>
          <w:szCs w:val="20"/>
        </w:rPr>
        <w:t xml:space="preserve">a conversation as if talking to an expert in all areas, </w:t>
      </w:r>
      <w:r w:rsidRPr="006F5D56">
        <w:rPr>
          <w:rFonts w:ascii="Times New Roman" w:hAnsi="Times New Roman" w:cs="Times New Roman"/>
          <w:szCs w:val="20"/>
        </w:rPr>
        <w:t xml:space="preserve">it </w:t>
      </w:r>
      <w:r w:rsidR="00165BB5">
        <w:rPr>
          <w:rFonts w:ascii="Times New Roman" w:hAnsi="Times New Roman" w:cs="Times New Roman"/>
          <w:szCs w:val="20"/>
        </w:rPr>
        <w:t>becomes</w:t>
      </w:r>
      <w:r w:rsidRPr="006F5D56">
        <w:rPr>
          <w:rFonts w:ascii="Times New Roman" w:hAnsi="Times New Roman" w:cs="Times New Roman"/>
          <w:szCs w:val="20"/>
        </w:rPr>
        <w:t xml:space="preserve"> evident that </w:t>
      </w:r>
      <w:r w:rsidR="001C35D8" w:rsidRPr="006F5D56">
        <w:rPr>
          <w:rFonts w:ascii="Times New Roman" w:hAnsi="Times New Roman" w:cs="Times New Roman"/>
          <w:szCs w:val="20"/>
        </w:rPr>
        <w:t xml:space="preserve">generative AI </w:t>
      </w:r>
      <w:r w:rsidRPr="006F5D56">
        <w:rPr>
          <w:rFonts w:ascii="Times New Roman" w:hAnsi="Times New Roman" w:cs="Times New Roman"/>
          <w:szCs w:val="20"/>
        </w:rPr>
        <w:t>offers a convenient way to access information with minimal effort.</w:t>
      </w:r>
      <w:r w:rsidR="001C35D8" w:rsidRPr="006F5D56">
        <w:rPr>
          <w:rFonts w:ascii="Times New Roman" w:hAnsi="Times New Roman" w:cs="Times New Roman"/>
          <w:szCs w:val="20"/>
        </w:rPr>
        <w:t xml:space="preserve"> </w:t>
      </w:r>
      <w:r w:rsidR="00165BB5">
        <w:rPr>
          <w:rFonts w:ascii="Times New Roman" w:hAnsi="Times New Roman" w:cs="Times New Roman"/>
          <w:szCs w:val="20"/>
        </w:rPr>
        <w:t xml:space="preserve">However, </w:t>
      </w:r>
      <w:r w:rsidR="001C35D8" w:rsidRPr="006F5D56">
        <w:rPr>
          <w:rFonts w:ascii="Times New Roman" w:hAnsi="Times New Roman" w:cs="Times New Roman"/>
          <w:szCs w:val="20"/>
        </w:rPr>
        <w:t xml:space="preserve">Googling </w:t>
      </w:r>
      <w:r w:rsidRPr="006F5D56">
        <w:rPr>
          <w:rFonts w:ascii="Times New Roman" w:hAnsi="Times New Roman" w:cs="Times New Roman"/>
          <w:szCs w:val="20"/>
        </w:rPr>
        <w:t>often yields diverse results</w:t>
      </w:r>
      <w:r w:rsidR="001C35D8" w:rsidRPr="006F5D56">
        <w:rPr>
          <w:rFonts w:ascii="Times New Roman" w:hAnsi="Times New Roman" w:cs="Times New Roman"/>
          <w:szCs w:val="20"/>
        </w:rPr>
        <w:t xml:space="preserve"> </w:t>
      </w:r>
      <w:r w:rsidRPr="006F5D56">
        <w:rPr>
          <w:rFonts w:ascii="Times New Roman" w:hAnsi="Times New Roman" w:cs="Times New Roman"/>
          <w:szCs w:val="20"/>
        </w:rPr>
        <w:t>based</w:t>
      </w:r>
      <w:r w:rsidR="001C35D8" w:rsidRPr="006F5D56">
        <w:rPr>
          <w:rFonts w:ascii="Times New Roman" w:hAnsi="Times New Roman" w:cs="Times New Roman"/>
          <w:szCs w:val="20"/>
        </w:rPr>
        <w:t xml:space="preserve"> on the </w:t>
      </w:r>
      <w:r w:rsidRPr="006F5D56">
        <w:rPr>
          <w:rFonts w:ascii="Times New Roman" w:hAnsi="Times New Roman" w:cs="Times New Roman"/>
          <w:szCs w:val="20"/>
        </w:rPr>
        <w:t xml:space="preserve">specific </w:t>
      </w:r>
      <w:r w:rsidR="001C35D8" w:rsidRPr="006F5D56">
        <w:rPr>
          <w:rFonts w:ascii="Times New Roman" w:hAnsi="Times New Roman" w:cs="Times New Roman"/>
          <w:szCs w:val="20"/>
        </w:rPr>
        <w:t>keywords used</w:t>
      </w:r>
      <w:r w:rsidRPr="006F5D56">
        <w:rPr>
          <w:rFonts w:ascii="Times New Roman" w:hAnsi="Times New Roman" w:cs="Times New Roman"/>
          <w:szCs w:val="20"/>
        </w:rPr>
        <w:t xml:space="preserve">, </w:t>
      </w:r>
      <w:r w:rsidR="009C727B">
        <w:rPr>
          <w:rFonts w:ascii="Times New Roman" w:hAnsi="Times New Roman" w:cs="Times New Roman"/>
          <w:szCs w:val="20"/>
        </w:rPr>
        <w:t>making</w:t>
      </w:r>
      <w:r w:rsidR="001C35D8" w:rsidRPr="006F5D56">
        <w:rPr>
          <w:rFonts w:ascii="Times New Roman" w:hAnsi="Times New Roman" w:cs="Times New Roman"/>
          <w:szCs w:val="20"/>
        </w:rPr>
        <w:t xml:space="preserve"> </w:t>
      </w:r>
      <w:r w:rsidRPr="006F5D56">
        <w:rPr>
          <w:rFonts w:ascii="Times New Roman" w:hAnsi="Times New Roman" w:cs="Times New Roman"/>
          <w:szCs w:val="20"/>
        </w:rPr>
        <w:t>knowledge retrieval</w:t>
      </w:r>
      <w:r w:rsidR="001C35D8" w:rsidRPr="006F5D56">
        <w:rPr>
          <w:rFonts w:ascii="Times New Roman" w:hAnsi="Times New Roman" w:cs="Times New Roman"/>
          <w:szCs w:val="20"/>
        </w:rPr>
        <w:t xml:space="preserve"> </w:t>
      </w:r>
      <w:r w:rsidRPr="006F5D56">
        <w:rPr>
          <w:rFonts w:ascii="Times New Roman" w:hAnsi="Times New Roman" w:cs="Times New Roman"/>
          <w:szCs w:val="20"/>
        </w:rPr>
        <w:t>challenging</w:t>
      </w:r>
      <w:r w:rsidR="001C35D8" w:rsidRPr="006F5D56">
        <w:rPr>
          <w:rFonts w:ascii="Times New Roman" w:hAnsi="Times New Roman" w:cs="Times New Roman"/>
          <w:szCs w:val="20"/>
        </w:rPr>
        <w:t xml:space="preserve"> without domain knowledge. While </w:t>
      </w:r>
      <w:r w:rsidRPr="006F5D56">
        <w:rPr>
          <w:rFonts w:ascii="Times New Roman" w:hAnsi="Times New Roman" w:cs="Times New Roman"/>
          <w:szCs w:val="20"/>
        </w:rPr>
        <w:t xml:space="preserve">the </w:t>
      </w:r>
      <w:r w:rsidR="003F545E" w:rsidRPr="006F5D56">
        <w:rPr>
          <w:rFonts w:ascii="Times New Roman" w:hAnsi="Times New Roman" w:cs="Times New Roman"/>
          <w:szCs w:val="20"/>
        </w:rPr>
        <w:t>low entry barrier of generative AI</w:t>
      </w:r>
      <w:r w:rsidRPr="006F5D56">
        <w:rPr>
          <w:rFonts w:ascii="Times New Roman" w:hAnsi="Times New Roman" w:cs="Times New Roman"/>
          <w:szCs w:val="20"/>
        </w:rPr>
        <w:t xml:space="preserve"> is advantageous, </w:t>
      </w:r>
      <w:r w:rsidR="003F545E" w:rsidRPr="006F5D56">
        <w:rPr>
          <w:rFonts w:ascii="Times New Roman" w:hAnsi="Times New Roman" w:cs="Times New Roman"/>
          <w:szCs w:val="20"/>
        </w:rPr>
        <w:t>it</w:t>
      </w:r>
      <w:r w:rsidRPr="006F5D56">
        <w:rPr>
          <w:rFonts w:ascii="Times New Roman" w:hAnsi="Times New Roman" w:cs="Times New Roman"/>
          <w:szCs w:val="20"/>
        </w:rPr>
        <w:t>s compatibility with the objectives of</w:t>
      </w:r>
      <w:r w:rsidR="003F545E" w:rsidRPr="006F5D56">
        <w:rPr>
          <w:rFonts w:ascii="Times New Roman" w:hAnsi="Times New Roman" w:cs="Times New Roman"/>
          <w:szCs w:val="20"/>
        </w:rPr>
        <w:t xml:space="preserve"> educational institutes</w:t>
      </w:r>
      <w:r w:rsidRPr="006F5D56">
        <w:rPr>
          <w:rFonts w:ascii="Times New Roman" w:hAnsi="Times New Roman" w:cs="Times New Roman"/>
          <w:szCs w:val="20"/>
        </w:rPr>
        <w:t xml:space="preserve"> is questionable</w:t>
      </w:r>
      <w:r w:rsidR="003F545E" w:rsidRPr="006F5D56">
        <w:rPr>
          <w:rFonts w:ascii="Times New Roman" w:hAnsi="Times New Roman" w:cs="Times New Roman"/>
          <w:szCs w:val="20"/>
        </w:rPr>
        <w:t xml:space="preserve">. </w:t>
      </w:r>
      <w:r w:rsidR="0024142A" w:rsidRPr="006F5D56">
        <w:rPr>
          <w:rFonts w:ascii="Times New Roman" w:hAnsi="Times New Roman" w:cs="Times New Roman"/>
          <w:szCs w:val="20"/>
        </w:rPr>
        <w:t xml:space="preserve">Students should </w:t>
      </w:r>
      <w:r w:rsidR="002664AA" w:rsidRPr="006F5D56">
        <w:rPr>
          <w:rFonts w:ascii="Times New Roman" w:hAnsi="Times New Roman" w:cs="Times New Roman"/>
          <w:szCs w:val="20"/>
        </w:rPr>
        <w:t>be encouraged to strive</w:t>
      </w:r>
      <w:r w:rsidR="0024142A" w:rsidRPr="006F5D56">
        <w:rPr>
          <w:rFonts w:ascii="Times New Roman" w:hAnsi="Times New Roman" w:cs="Times New Roman"/>
          <w:szCs w:val="20"/>
        </w:rPr>
        <w:t xml:space="preserve"> without </w:t>
      </w:r>
      <w:r w:rsidR="002664AA" w:rsidRPr="006F5D56">
        <w:rPr>
          <w:rFonts w:ascii="Times New Roman" w:hAnsi="Times New Roman" w:cs="Times New Roman"/>
          <w:szCs w:val="20"/>
        </w:rPr>
        <w:t xml:space="preserve">resorting to </w:t>
      </w:r>
      <w:r w:rsidR="0024142A" w:rsidRPr="006F5D56">
        <w:rPr>
          <w:rFonts w:ascii="Times New Roman" w:hAnsi="Times New Roman" w:cs="Times New Roman"/>
          <w:szCs w:val="20"/>
        </w:rPr>
        <w:t>cheating</w:t>
      </w:r>
      <w:r w:rsidR="009C34B8" w:rsidRPr="006F5D56">
        <w:rPr>
          <w:rFonts w:ascii="Times New Roman" w:hAnsi="Times New Roman" w:cs="Times New Roman"/>
          <w:szCs w:val="20"/>
        </w:rPr>
        <w:t xml:space="preserve">. </w:t>
      </w:r>
      <w:r w:rsidR="002664AA" w:rsidRPr="006F5D56">
        <w:rPr>
          <w:rFonts w:ascii="Times New Roman" w:hAnsi="Times New Roman" w:cs="Times New Roman"/>
          <w:szCs w:val="20"/>
        </w:rPr>
        <w:t>However, the</w:t>
      </w:r>
      <w:r w:rsidR="0024142A" w:rsidRPr="006F5D56">
        <w:rPr>
          <w:rFonts w:ascii="Times New Roman" w:hAnsi="Times New Roman" w:cs="Times New Roman"/>
          <w:szCs w:val="20"/>
        </w:rPr>
        <w:t xml:space="preserve"> use of generative AI</w:t>
      </w:r>
      <w:r w:rsidR="002664AA" w:rsidRPr="006F5D56">
        <w:rPr>
          <w:rFonts w:ascii="Times New Roman" w:hAnsi="Times New Roman" w:cs="Times New Roman"/>
          <w:szCs w:val="20"/>
        </w:rPr>
        <w:t xml:space="preserve"> makes cheating </w:t>
      </w:r>
      <w:r w:rsidR="001912EE">
        <w:rPr>
          <w:rFonts w:ascii="Times New Roman" w:hAnsi="Times New Roman" w:cs="Times New Roman"/>
          <w:szCs w:val="20"/>
        </w:rPr>
        <w:t>more accessible</w:t>
      </w:r>
      <w:ins w:id="1" w:author="Olly Terry" w:date="2023-07-25T02:51:00Z">
        <w:r w:rsidR="003A6795">
          <w:rPr>
            <w:rFonts w:ascii="Times New Roman" w:hAnsi="Times New Roman" w:cs="Times New Roman"/>
            <w:szCs w:val="20"/>
          </w:rPr>
          <w:t xml:space="preserve"> </w:t>
        </w:r>
      </w:ins>
      <w:r w:rsidR="002664AA" w:rsidRPr="006F5D56">
        <w:rPr>
          <w:rFonts w:ascii="Times New Roman" w:hAnsi="Times New Roman" w:cs="Times New Roman"/>
          <w:szCs w:val="20"/>
        </w:rPr>
        <w:t>in assessments or tests</w:t>
      </w:r>
      <w:r w:rsidR="00BA0FCD" w:rsidRPr="006F5D56">
        <w:rPr>
          <w:rFonts w:ascii="Times New Roman" w:hAnsi="Times New Roman" w:cs="Times New Roman"/>
          <w:szCs w:val="20"/>
        </w:rPr>
        <w:t xml:space="preserve">. </w:t>
      </w:r>
      <w:r w:rsidR="002664AA" w:rsidRPr="006F5D56">
        <w:rPr>
          <w:rFonts w:ascii="Times New Roman" w:hAnsi="Times New Roman" w:cs="Times New Roman"/>
          <w:szCs w:val="20"/>
        </w:rPr>
        <w:t>Moreover,</w:t>
      </w:r>
      <w:r w:rsidR="00BA0FCD" w:rsidRPr="006F5D56">
        <w:rPr>
          <w:rFonts w:ascii="Times New Roman" w:hAnsi="Times New Roman" w:cs="Times New Roman"/>
          <w:szCs w:val="20"/>
        </w:rPr>
        <w:t xml:space="preserve"> school</w:t>
      </w:r>
      <w:r w:rsidR="002664AA" w:rsidRPr="006F5D56">
        <w:rPr>
          <w:rFonts w:ascii="Times New Roman" w:hAnsi="Times New Roman" w:cs="Times New Roman"/>
          <w:szCs w:val="20"/>
        </w:rPr>
        <w:t>s</w:t>
      </w:r>
      <w:r w:rsidR="00BA0FCD" w:rsidRPr="006F5D56">
        <w:rPr>
          <w:rFonts w:ascii="Times New Roman" w:hAnsi="Times New Roman" w:cs="Times New Roman"/>
          <w:szCs w:val="20"/>
        </w:rPr>
        <w:t xml:space="preserve"> </w:t>
      </w:r>
      <w:r w:rsidR="002664AA" w:rsidRPr="006F5D56">
        <w:rPr>
          <w:rFonts w:ascii="Times New Roman" w:hAnsi="Times New Roman" w:cs="Times New Roman"/>
          <w:szCs w:val="20"/>
        </w:rPr>
        <w:t xml:space="preserve">play a vital role in fostering not only </w:t>
      </w:r>
      <w:r w:rsidR="00BA0FCD" w:rsidRPr="006F5D56">
        <w:rPr>
          <w:rFonts w:ascii="Times New Roman" w:hAnsi="Times New Roman" w:cs="Times New Roman"/>
          <w:szCs w:val="20"/>
        </w:rPr>
        <w:t>one-way learning from educational mento</w:t>
      </w:r>
      <w:r w:rsidR="002664AA" w:rsidRPr="006F5D56">
        <w:rPr>
          <w:rFonts w:ascii="Times New Roman" w:hAnsi="Times New Roman" w:cs="Times New Roman"/>
          <w:szCs w:val="20"/>
        </w:rPr>
        <w:t>r</w:t>
      </w:r>
      <w:r w:rsidR="00BA0FCD" w:rsidRPr="006F5D56">
        <w:rPr>
          <w:rFonts w:ascii="Times New Roman" w:hAnsi="Times New Roman" w:cs="Times New Roman"/>
          <w:szCs w:val="20"/>
        </w:rPr>
        <w:t>s</w:t>
      </w:r>
      <w:r w:rsidR="002664AA" w:rsidRPr="006F5D56">
        <w:rPr>
          <w:rFonts w:ascii="Times New Roman" w:hAnsi="Times New Roman" w:cs="Times New Roman"/>
          <w:szCs w:val="20"/>
        </w:rPr>
        <w:t xml:space="preserve"> but also the</w:t>
      </w:r>
      <w:r w:rsidR="0069559B" w:rsidRPr="006F5D56">
        <w:rPr>
          <w:rFonts w:ascii="Times New Roman" w:hAnsi="Times New Roman" w:cs="Times New Roman"/>
          <w:szCs w:val="20"/>
        </w:rPr>
        <w:t xml:space="preserve"> develop</w:t>
      </w:r>
      <w:r w:rsidR="002664AA" w:rsidRPr="006F5D56">
        <w:rPr>
          <w:rFonts w:ascii="Times New Roman" w:hAnsi="Times New Roman" w:cs="Times New Roman"/>
          <w:szCs w:val="20"/>
        </w:rPr>
        <w:t>ment of</w:t>
      </w:r>
      <w:r w:rsidR="0069559B" w:rsidRPr="006F5D56">
        <w:rPr>
          <w:rFonts w:ascii="Times New Roman" w:hAnsi="Times New Roman" w:cs="Times New Roman"/>
          <w:szCs w:val="20"/>
        </w:rPr>
        <w:t xml:space="preserve"> creativity and critica</w:t>
      </w:r>
      <w:r w:rsidR="002664AA" w:rsidRPr="006F5D56">
        <w:rPr>
          <w:rFonts w:ascii="Times New Roman" w:hAnsi="Times New Roman" w:cs="Times New Roman"/>
          <w:szCs w:val="20"/>
        </w:rPr>
        <w:t>l thinking</w:t>
      </w:r>
      <w:r w:rsidR="0069559B" w:rsidRPr="006F5D56">
        <w:rPr>
          <w:rFonts w:ascii="Times New Roman" w:hAnsi="Times New Roman" w:cs="Times New Roman"/>
          <w:szCs w:val="20"/>
        </w:rPr>
        <w:t>.</w:t>
      </w:r>
      <w:r w:rsidR="002664AA" w:rsidRPr="006F5D56">
        <w:rPr>
          <w:rFonts w:ascii="Times New Roman" w:hAnsi="Times New Roman" w:cs="Times New Roman"/>
          <w:szCs w:val="20"/>
        </w:rPr>
        <w:t xml:space="preserve"> When faced with </w:t>
      </w:r>
      <w:r w:rsidR="00FD4BA2" w:rsidRPr="006F5D56">
        <w:rPr>
          <w:rFonts w:ascii="Times New Roman" w:hAnsi="Times New Roman" w:cs="Times New Roman"/>
          <w:szCs w:val="20"/>
        </w:rPr>
        <w:t>assignments</w:t>
      </w:r>
      <w:r w:rsidR="002664AA" w:rsidRPr="006F5D56">
        <w:rPr>
          <w:rFonts w:ascii="Times New Roman" w:hAnsi="Times New Roman" w:cs="Times New Roman"/>
          <w:szCs w:val="20"/>
        </w:rPr>
        <w:t xml:space="preserve"> or problems, </w:t>
      </w:r>
      <w:r w:rsidR="0080613B" w:rsidRPr="006F5D56">
        <w:rPr>
          <w:rFonts w:ascii="Times New Roman" w:hAnsi="Times New Roman" w:cs="Times New Roman"/>
          <w:szCs w:val="20"/>
        </w:rPr>
        <w:t>their students</w:t>
      </w:r>
      <w:r w:rsidR="002664AA" w:rsidRPr="006F5D56">
        <w:rPr>
          <w:rFonts w:ascii="Times New Roman" w:hAnsi="Times New Roman" w:cs="Times New Roman"/>
          <w:szCs w:val="20"/>
        </w:rPr>
        <w:t xml:space="preserve"> should be </w:t>
      </w:r>
      <w:r w:rsidR="0080613B" w:rsidRPr="006F5D56">
        <w:rPr>
          <w:rFonts w:ascii="Times New Roman" w:hAnsi="Times New Roman" w:cs="Times New Roman"/>
          <w:szCs w:val="20"/>
        </w:rPr>
        <w:t>inspired t</w:t>
      </w:r>
      <w:r w:rsidR="002664AA" w:rsidRPr="006F5D56">
        <w:rPr>
          <w:rFonts w:ascii="Times New Roman" w:hAnsi="Times New Roman" w:cs="Times New Roman"/>
          <w:szCs w:val="20"/>
        </w:rPr>
        <w:t>o think independently.</w:t>
      </w:r>
      <w:r w:rsidR="0069559B" w:rsidRPr="006F5D56">
        <w:rPr>
          <w:rFonts w:ascii="Times New Roman" w:hAnsi="Times New Roman" w:cs="Times New Roman"/>
          <w:szCs w:val="20"/>
        </w:rPr>
        <w:t xml:space="preserve"> </w:t>
      </w:r>
      <w:r w:rsidR="002664AA" w:rsidRPr="006F5D56">
        <w:rPr>
          <w:rFonts w:ascii="Times New Roman" w:hAnsi="Times New Roman" w:cs="Times New Roman"/>
          <w:szCs w:val="20"/>
        </w:rPr>
        <w:t>However</w:t>
      </w:r>
      <w:ins w:id="2" w:author="허나윤" w:date="2023-07-09T20:41:00Z">
        <w:r w:rsidR="0026356C" w:rsidRPr="006F5D56">
          <w:rPr>
            <w:rFonts w:ascii="Times New Roman" w:hAnsi="Times New Roman" w:cs="Times New Roman"/>
            <w:szCs w:val="20"/>
          </w:rPr>
          <w:t>,</w:t>
        </w:r>
      </w:ins>
      <w:r w:rsidR="0069559B" w:rsidRPr="006F5D56">
        <w:rPr>
          <w:rFonts w:ascii="Times New Roman" w:hAnsi="Times New Roman" w:cs="Times New Roman"/>
          <w:szCs w:val="20"/>
        </w:rPr>
        <w:t xml:space="preserve"> generative AI always </w:t>
      </w:r>
      <w:r w:rsidR="002664AA" w:rsidRPr="006F5D56">
        <w:rPr>
          <w:rFonts w:ascii="Times New Roman" w:hAnsi="Times New Roman" w:cs="Times New Roman"/>
          <w:szCs w:val="20"/>
        </w:rPr>
        <w:t xml:space="preserve">readily provides </w:t>
      </w:r>
      <w:r w:rsidR="0069559B" w:rsidRPr="006F5D56">
        <w:rPr>
          <w:rFonts w:ascii="Times New Roman" w:hAnsi="Times New Roman" w:cs="Times New Roman"/>
          <w:szCs w:val="20"/>
        </w:rPr>
        <w:t xml:space="preserve">answers, </w:t>
      </w:r>
      <w:r w:rsidR="002664AA" w:rsidRPr="006F5D56">
        <w:rPr>
          <w:rFonts w:ascii="Times New Roman" w:hAnsi="Times New Roman" w:cs="Times New Roman"/>
          <w:szCs w:val="20"/>
        </w:rPr>
        <w:t>leading students to bypass the</w:t>
      </w:r>
      <w:r w:rsidR="0069559B" w:rsidRPr="006F5D56">
        <w:rPr>
          <w:rFonts w:ascii="Times New Roman" w:hAnsi="Times New Roman" w:cs="Times New Roman"/>
          <w:szCs w:val="20"/>
        </w:rPr>
        <w:t xml:space="preserve"> process of </w:t>
      </w:r>
      <w:r w:rsidR="002664AA" w:rsidRPr="006F5D56">
        <w:rPr>
          <w:rFonts w:ascii="Times New Roman" w:hAnsi="Times New Roman" w:cs="Times New Roman"/>
          <w:szCs w:val="20"/>
        </w:rPr>
        <w:t xml:space="preserve">critical </w:t>
      </w:r>
      <w:r w:rsidR="0069559B" w:rsidRPr="006F5D56">
        <w:rPr>
          <w:rFonts w:ascii="Times New Roman" w:hAnsi="Times New Roman" w:cs="Times New Roman"/>
          <w:szCs w:val="20"/>
        </w:rPr>
        <w:t xml:space="preserve">thinking </w:t>
      </w:r>
      <w:r w:rsidR="002664AA" w:rsidRPr="006F5D56">
        <w:rPr>
          <w:rFonts w:ascii="Times New Roman" w:hAnsi="Times New Roman" w:cs="Times New Roman"/>
          <w:szCs w:val="20"/>
        </w:rPr>
        <w:t xml:space="preserve">and merely rely </w:t>
      </w:r>
      <w:r w:rsidR="0080613B" w:rsidRPr="006F5D56">
        <w:rPr>
          <w:rFonts w:ascii="Times New Roman" w:hAnsi="Times New Roman" w:cs="Times New Roman"/>
          <w:szCs w:val="20"/>
        </w:rPr>
        <w:t xml:space="preserve">on the advanced technique </w:t>
      </w:r>
      <w:r w:rsidR="0069559B" w:rsidRPr="006F5D56">
        <w:rPr>
          <w:rFonts w:ascii="Times New Roman" w:hAnsi="Times New Roman" w:cs="Times New Roman"/>
          <w:szCs w:val="20"/>
        </w:rPr>
        <w:t xml:space="preserve">for </w:t>
      </w:r>
      <w:r w:rsidR="002664AA" w:rsidRPr="006F5D56">
        <w:rPr>
          <w:rFonts w:ascii="Times New Roman" w:hAnsi="Times New Roman" w:cs="Times New Roman"/>
          <w:szCs w:val="20"/>
        </w:rPr>
        <w:t xml:space="preserve">solutions when </w:t>
      </w:r>
      <w:r w:rsidR="0080613B" w:rsidRPr="006F5D56">
        <w:rPr>
          <w:rFonts w:ascii="Times New Roman" w:hAnsi="Times New Roman" w:cs="Times New Roman"/>
          <w:szCs w:val="20"/>
        </w:rPr>
        <w:t>encountered</w:t>
      </w:r>
      <w:r w:rsidR="002664AA" w:rsidRPr="006F5D56">
        <w:rPr>
          <w:rFonts w:ascii="Times New Roman" w:hAnsi="Times New Roman" w:cs="Times New Roman"/>
          <w:szCs w:val="20"/>
        </w:rPr>
        <w:t xml:space="preserve"> challenges</w:t>
      </w:r>
      <w:r w:rsidR="0069559B" w:rsidRPr="006F5D56">
        <w:rPr>
          <w:rFonts w:ascii="Times New Roman" w:hAnsi="Times New Roman" w:cs="Times New Roman"/>
          <w:szCs w:val="20"/>
        </w:rPr>
        <w:t>.</w:t>
      </w:r>
      <w:r w:rsidR="0024142A" w:rsidRPr="006F5D56">
        <w:rPr>
          <w:rFonts w:ascii="Times New Roman" w:hAnsi="Times New Roman" w:cs="Times New Roman"/>
          <w:szCs w:val="20"/>
        </w:rPr>
        <w:t xml:space="preserve"> </w:t>
      </w:r>
      <w:r w:rsidR="002664AA" w:rsidRPr="006F5D56">
        <w:rPr>
          <w:rFonts w:ascii="Times New Roman" w:hAnsi="Times New Roman" w:cs="Times New Roman"/>
          <w:szCs w:val="20"/>
        </w:rPr>
        <w:t>Consequently</w:t>
      </w:r>
      <w:r w:rsidR="0024142A" w:rsidRPr="006F5D56">
        <w:rPr>
          <w:rFonts w:ascii="Times New Roman" w:hAnsi="Times New Roman" w:cs="Times New Roman"/>
          <w:szCs w:val="20"/>
        </w:rPr>
        <w:t xml:space="preserve">, </w:t>
      </w:r>
      <w:r w:rsidR="002E40E3">
        <w:rPr>
          <w:rFonts w:ascii="Times New Roman" w:hAnsi="Times New Roman" w:cs="Times New Roman"/>
          <w:szCs w:val="20"/>
        </w:rPr>
        <w:t xml:space="preserve">several countries, including Italy and China, have implemented measures to ban the use of generative AI. Additionally, certain universities have imposed restrictions on its usage, all prompted by these concerns. </w:t>
      </w:r>
      <w:r w:rsidR="00FD4BA2" w:rsidRPr="006F5D56">
        <w:rPr>
          <w:rFonts w:ascii="Times New Roman" w:hAnsi="Times New Roman" w:cs="Times New Roman"/>
          <w:szCs w:val="20"/>
        </w:rPr>
        <w:t>Striking the right balance between using AI technology to help students and encouraging their intellectual growth is a significant challenge for educational institutions.</w:t>
      </w:r>
    </w:p>
    <w:p w14:paraId="48C41020" w14:textId="7AF8D034" w:rsidR="0024142A" w:rsidRPr="006F5D56" w:rsidRDefault="00E60A06" w:rsidP="003C742C">
      <w:pPr>
        <w:ind w:firstLine="800"/>
        <w:rPr>
          <w:rFonts w:ascii="Times New Roman" w:hAnsi="Times New Roman" w:cs="Times New Roman"/>
          <w:szCs w:val="20"/>
        </w:rPr>
      </w:pPr>
      <w:proofErr w:type="spellStart"/>
      <w:r w:rsidRPr="006F5D56">
        <w:rPr>
          <w:rFonts w:ascii="Times New Roman" w:hAnsi="Times New Roman" w:cs="Times New Roman"/>
          <w:szCs w:val="20"/>
        </w:rPr>
        <w:t>Sungshin</w:t>
      </w:r>
      <w:proofErr w:type="spellEnd"/>
      <w:r w:rsidRPr="006F5D56">
        <w:rPr>
          <w:rFonts w:ascii="Times New Roman" w:hAnsi="Times New Roman" w:cs="Times New Roman"/>
          <w:szCs w:val="20"/>
        </w:rPr>
        <w:t xml:space="preserve"> was no exception</w:t>
      </w:r>
      <w:r w:rsidR="00FD4BA2" w:rsidRPr="006F5D56">
        <w:rPr>
          <w:rFonts w:ascii="Times New Roman" w:hAnsi="Times New Roman" w:cs="Times New Roman"/>
          <w:szCs w:val="20"/>
        </w:rPr>
        <w:t xml:space="preserve"> to the </w:t>
      </w:r>
      <w:r w:rsidR="00640645" w:rsidRPr="006F5D56">
        <w:rPr>
          <w:rFonts w:ascii="Times New Roman" w:hAnsi="Times New Roman" w:cs="Times New Roman"/>
          <w:szCs w:val="20"/>
        </w:rPr>
        <w:t>impact</w:t>
      </w:r>
      <w:r w:rsidR="00FD4BA2" w:rsidRPr="006F5D56">
        <w:rPr>
          <w:rFonts w:ascii="Times New Roman" w:hAnsi="Times New Roman" w:cs="Times New Roman"/>
          <w:szCs w:val="20"/>
        </w:rPr>
        <w:t xml:space="preserve"> of generative AI</w:t>
      </w:r>
      <w:r w:rsidRPr="006F5D56">
        <w:rPr>
          <w:rFonts w:ascii="Times New Roman" w:hAnsi="Times New Roman" w:cs="Times New Roman"/>
          <w:szCs w:val="20"/>
        </w:rPr>
        <w:t xml:space="preserve">. </w:t>
      </w:r>
      <w:r w:rsidR="00FD4BA2" w:rsidRPr="006F5D56">
        <w:rPr>
          <w:rFonts w:ascii="Times New Roman" w:hAnsi="Times New Roman" w:cs="Times New Roman"/>
          <w:szCs w:val="20"/>
        </w:rPr>
        <w:t xml:space="preserve">While there were no official bans on its use, some subjects modified their </w:t>
      </w:r>
      <w:r w:rsidR="0091753F" w:rsidRPr="006F5D56">
        <w:rPr>
          <w:rFonts w:ascii="Times New Roman" w:hAnsi="Times New Roman" w:cs="Times New Roman"/>
          <w:szCs w:val="20"/>
        </w:rPr>
        <w:t>evaluation procedures</w:t>
      </w:r>
      <w:r w:rsidR="00AD1312" w:rsidRPr="006F5D56">
        <w:rPr>
          <w:rFonts w:ascii="Times New Roman" w:hAnsi="Times New Roman" w:cs="Times New Roman"/>
          <w:szCs w:val="20"/>
        </w:rPr>
        <w:t xml:space="preserve"> </w:t>
      </w:r>
      <w:r w:rsidR="00FD4BA2" w:rsidRPr="006F5D56">
        <w:rPr>
          <w:rFonts w:ascii="Times New Roman" w:hAnsi="Times New Roman" w:cs="Times New Roman"/>
          <w:szCs w:val="20"/>
        </w:rPr>
        <w:t>due to</w:t>
      </w:r>
      <w:r w:rsidR="0091753F" w:rsidRPr="006F5D56">
        <w:rPr>
          <w:rFonts w:ascii="Times New Roman" w:hAnsi="Times New Roman" w:cs="Times New Roman"/>
          <w:szCs w:val="20"/>
        </w:rPr>
        <w:t xml:space="preserve"> </w:t>
      </w:r>
      <w:r w:rsidR="00FD4BA2" w:rsidRPr="006F5D56">
        <w:rPr>
          <w:rFonts w:ascii="Times New Roman" w:hAnsi="Times New Roman" w:cs="Times New Roman"/>
          <w:szCs w:val="20"/>
        </w:rPr>
        <w:t>concerns about</w:t>
      </w:r>
      <w:r w:rsidR="0091753F" w:rsidRPr="006F5D56">
        <w:rPr>
          <w:rFonts w:ascii="Times New Roman" w:hAnsi="Times New Roman" w:cs="Times New Roman"/>
          <w:szCs w:val="20"/>
        </w:rPr>
        <w:t xml:space="preserve"> students </w:t>
      </w:r>
      <w:r w:rsidR="00FD4BA2" w:rsidRPr="006F5D56">
        <w:rPr>
          <w:rFonts w:ascii="Times New Roman" w:hAnsi="Times New Roman" w:cs="Times New Roman"/>
          <w:szCs w:val="20"/>
        </w:rPr>
        <w:t>using</w:t>
      </w:r>
      <w:r w:rsidR="0091753F" w:rsidRPr="006F5D56">
        <w:rPr>
          <w:rFonts w:ascii="Times New Roman" w:hAnsi="Times New Roman" w:cs="Times New Roman"/>
          <w:szCs w:val="20"/>
        </w:rPr>
        <w:t xml:space="preserve"> generative AI </w:t>
      </w:r>
      <w:r w:rsidR="00640645" w:rsidRPr="006F5D56">
        <w:rPr>
          <w:rFonts w:ascii="Times New Roman" w:hAnsi="Times New Roman" w:cs="Times New Roman"/>
          <w:szCs w:val="20"/>
        </w:rPr>
        <w:t xml:space="preserve">during </w:t>
      </w:r>
      <w:r w:rsidR="0091753F" w:rsidRPr="006F5D56">
        <w:rPr>
          <w:rFonts w:ascii="Times New Roman" w:hAnsi="Times New Roman" w:cs="Times New Roman"/>
          <w:szCs w:val="20"/>
        </w:rPr>
        <w:t>exams</w:t>
      </w:r>
      <w:r w:rsidR="00AD1312" w:rsidRPr="006F5D56">
        <w:rPr>
          <w:rFonts w:ascii="Times New Roman" w:hAnsi="Times New Roman" w:cs="Times New Roman"/>
          <w:szCs w:val="20"/>
        </w:rPr>
        <w:t>.</w:t>
      </w:r>
      <w:r w:rsidR="005912A9" w:rsidRPr="006F5D56">
        <w:rPr>
          <w:rFonts w:ascii="Times New Roman" w:hAnsi="Times New Roman" w:cs="Times New Roman"/>
          <w:szCs w:val="20"/>
        </w:rPr>
        <w:t xml:space="preserve"> </w:t>
      </w:r>
      <w:r w:rsidR="00F251A5">
        <w:rPr>
          <w:rFonts w:ascii="Times New Roman" w:hAnsi="Times New Roman" w:cs="Times New Roman" w:hint="eastAsia"/>
          <w:szCs w:val="20"/>
        </w:rPr>
        <w:t>O</w:t>
      </w:r>
      <w:r w:rsidR="00F251A5" w:rsidRPr="006F5D56">
        <w:rPr>
          <w:rFonts w:ascii="Times New Roman" w:hAnsi="Times New Roman" w:cs="Times New Roman"/>
          <w:szCs w:val="20"/>
        </w:rPr>
        <w:t xml:space="preserve">pen-book </w:t>
      </w:r>
      <w:r w:rsidR="005912A9" w:rsidRPr="006F5D56">
        <w:rPr>
          <w:rFonts w:ascii="Times New Roman" w:hAnsi="Times New Roman" w:cs="Times New Roman"/>
          <w:szCs w:val="20"/>
        </w:rPr>
        <w:t xml:space="preserve">exams </w:t>
      </w:r>
      <w:r w:rsidR="00640645" w:rsidRPr="006F5D56">
        <w:rPr>
          <w:rFonts w:ascii="Times New Roman" w:hAnsi="Times New Roman" w:cs="Times New Roman"/>
          <w:szCs w:val="20"/>
        </w:rPr>
        <w:t>became more</w:t>
      </w:r>
      <w:r w:rsidR="00FD4BA2" w:rsidRPr="006F5D56">
        <w:rPr>
          <w:rFonts w:ascii="Times New Roman" w:hAnsi="Times New Roman" w:cs="Times New Roman"/>
          <w:szCs w:val="20"/>
        </w:rPr>
        <w:t xml:space="preserve"> prevalent</w:t>
      </w:r>
      <w:r w:rsidR="005912A9" w:rsidRPr="006F5D56">
        <w:rPr>
          <w:rFonts w:ascii="Times New Roman" w:hAnsi="Times New Roman" w:cs="Times New Roman"/>
          <w:szCs w:val="20"/>
        </w:rPr>
        <w:t xml:space="preserve">, </w:t>
      </w:r>
      <w:r w:rsidR="00640645" w:rsidRPr="006F5D56">
        <w:rPr>
          <w:rFonts w:ascii="Times New Roman" w:hAnsi="Times New Roman" w:cs="Times New Roman"/>
          <w:szCs w:val="20"/>
        </w:rPr>
        <w:t>recognizing</w:t>
      </w:r>
      <w:r w:rsidR="005912A9" w:rsidRPr="006F5D56">
        <w:rPr>
          <w:rFonts w:ascii="Times New Roman" w:hAnsi="Times New Roman" w:cs="Times New Roman"/>
          <w:szCs w:val="20"/>
        </w:rPr>
        <w:t xml:space="preserve"> </w:t>
      </w:r>
      <w:r w:rsidR="00640645" w:rsidRPr="006F5D56">
        <w:rPr>
          <w:rFonts w:ascii="Times New Roman" w:hAnsi="Times New Roman" w:cs="Times New Roman"/>
          <w:szCs w:val="20"/>
        </w:rPr>
        <w:t xml:space="preserve">that </w:t>
      </w:r>
      <w:r w:rsidR="005912A9" w:rsidRPr="006F5D56">
        <w:rPr>
          <w:rFonts w:ascii="Times New Roman" w:hAnsi="Times New Roman" w:cs="Times New Roman"/>
          <w:szCs w:val="20"/>
        </w:rPr>
        <w:t xml:space="preserve">it </w:t>
      </w:r>
      <w:r w:rsidR="00640645" w:rsidRPr="006F5D56">
        <w:rPr>
          <w:rFonts w:ascii="Times New Roman" w:hAnsi="Times New Roman" w:cs="Times New Roman"/>
          <w:szCs w:val="20"/>
        </w:rPr>
        <w:t>could</w:t>
      </w:r>
      <w:r w:rsidR="005912A9" w:rsidRPr="006F5D56">
        <w:rPr>
          <w:rFonts w:ascii="Times New Roman" w:hAnsi="Times New Roman" w:cs="Times New Roman"/>
          <w:szCs w:val="20"/>
        </w:rPr>
        <w:t xml:space="preserve"> be </w:t>
      </w:r>
      <w:r w:rsidR="00FD4BA2" w:rsidRPr="006F5D56">
        <w:rPr>
          <w:rFonts w:ascii="Times New Roman" w:hAnsi="Times New Roman" w:cs="Times New Roman"/>
          <w:szCs w:val="20"/>
        </w:rPr>
        <w:t>challenging</w:t>
      </w:r>
      <w:r w:rsidR="005912A9" w:rsidRPr="006F5D56">
        <w:rPr>
          <w:rFonts w:ascii="Times New Roman" w:hAnsi="Times New Roman" w:cs="Times New Roman"/>
          <w:szCs w:val="20"/>
        </w:rPr>
        <w:t xml:space="preserve"> to </w:t>
      </w:r>
      <w:r w:rsidR="008C5CCB" w:rsidRPr="006F5D56">
        <w:rPr>
          <w:rFonts w:ascii="Times New Roman" w:hAnsi="Times New Roman" w:cs="Times New Roman"/>
          <w:szCs w:val="20"/>
        </w:rPr>
        <w:t>recall</w:t>
      </w:r>
      <w:r w:rsidR="005912A9" w:rsidRPr="006F5D56">
        <w:rPr>
          <w:rFonts w:ascii="Times New Roman" w:hAnsi="Times New Roman" w:cs="Times New Roman"/>
          <w:szCs w:val="20"/>
        </w:rPr>
        <w:t xml:space="preserve"> all the contents </w:t>
      </w:r>
      <w:r w:rsidR="008C5CCB" w:rsidRPr="006F5D56">
        <w:rPr>
          <w:rFonts w:ascii="Times New Roman" w:hAnsi="Times New Roman" w:cs="Times New Roman"/>
          <w:szCs w:val="20"/>
        </w:rPr>
        <w:t>from the lecture</w:t>
      </w:r>
      <w:r w:rsidR="00640645" w:rsidRPr="006F5D56">
        <w:rPr>
          <w:rFonts w:ascii="Times New Roman" w:hAnsi="Times New Roman" w:cs="Times New Roman"/>
          <w:szCs w:val="20"/>
        </w:rPr>
        <w:t>s.</w:t>
      </w:r>
      <w:r w:rsidR="008C5CCB" w:rsidRPr="006F5D56">
        <w:rPr>
          <w:rFonts w:ascii="Times New Roman" w:hAnsi="Times New Roman" w:cs="Times New Roman"/>
          <w:szCs w:val="20"/>
        </w:rPr>
        <w:t xml:space="preserve"> </w:t>
      </w:r>
      <w:r w:rsidR="00640645" w:rsidRPr="006F5D56">
        <w:rPr>
          <w:rFonts w:ascii="Times New Roman" w:hAnsi="Times New Roman" w:cs="Times New Roman"/>
          <w:szCs w:val="20"/>
        </w:rPr>
        <w:t>These</w:t>
      </w:r>
      <w:r w:rsidR="005912A9" w:rsidRPr="006F5D56">
        <w:rPr>
          <w:rFonts w:ascii="Times New Roman" w:hAnsi="Times New Roman" w:cs="Times New Roman"/>
          <w:szCs w:val="20"/>
        </w:rPr>
        <w:t xml:space="preserve"> exams </w:t>
      </w:r>
      <w:r w:rsidR="00640645" w:rsidRPr="006F5D56">
        <w:rPr>
          <w:rFonts w:ascii="Times New Roman" w:hAnsi="Times New Roman" w:cs="Times New Roman"/>
          <w:szCs w:val="20"/>
        </w:rPr>
        <w:t>focused on</w:t>
      </w:r>
      <w:r w:rsidR="005912A9" w:rsidRPr="006F5D56">
        <w:rPr>
          <w:rFonts w:ascii="Times New Roman" w:hAnsi="Times New Roman" w:cs="Times New Roman"/>
          <w:szCs w:val="20"/>
        </w:rPr>
        <w:t xml:space="preserve"> </w:t>
      </w:r>
      <w:r w:rsidR="008C5CCB" w:rsidRPr="006F5D56">
        <w:rPr>
          <w:rFonts w:ascii="Times New Roman" w:hAnsi="Times New Roman" w:cs="Times New Roman"/>
          <w:szCs w:val="20"/>
        </w:rPr>
        <w:t xml:space="preserve">applying knowledge to </w:t>
      </w:r>
      <w:r w:rsidR="00640645" w:rsidRPr="006F5D56">
        <w:rPr>
          <w:rFonts w:ascii="Times New Roman" w:hAnsi="Times New Roman" w:cs="Times New Roman"/>
          <w:szCs w:val="20"/>
        </w:rPr>
        <w:t xml:space="preserve">solve </w:t>
      </w:r>
      <w:r w:rsidR="005912A9" w:rsidRPr="006F5D56">
        <w:rPr>
          <w:rFonts w:ascii="Times New Roman" w:hAnsi="Times New Roman" w:cs="Times New Roman"/>
          <w:szCs w:val="20"/>
        </w:rPr>
        <w:t xml:space="preserve">intensified problems </w:t>
      </w:r>
      <w:r w:rsidR="008C5CCB" w:rsidRPr="006F5D56">
        <w:rPr>
          <w:rFonts w:ascii="Times New Roman" w:hAnsi="Times New Roman" w:cs="Times New Roman"/>
          <w:szCs w:val="20"/>
        </w:rPr>
        <w:t>based on what students learned</w:t>
      </w:r>
      <w:r w:rsidR="005912A9" w:rsidRPr="006F5D56">
        <w:rPr>
          <w:rFonts w:ascii="Times New Roman" w:hAnsi="Times New Roman" w:cs="Times New Roman"/>
          <w:szCs w:val="20"/>
        </w:rPr>
        <w:t xml:space="preserve"> in lectures. </w:t>
      </w:r>
      <w:r w:rsidR="008C5CCB" w:rsidRPr="006F5D56">
        <w:rPr>
          <w:rFonts w:ascii="Times New Roman" w:hAnsi="Times New Roman" w:cs="Times New Roman"/>
          <w:szCs w:val="20"/>
        </w:rPr>
        <w:t>Previously, using</w:t>
      </w:r>
      <w:r w:rsidR="005912A9" w:rsidRPr="006F5D56">
        <w:rPr>
          <w:rFonts w:ascii="Times New Roman" w:hAnsi="Times New Roman" w:cs="Times New Roman"/>
          <w:szCs w:val="20"/>
        </w:rPr>
        <w:t xml:space="preserve"> </w:t>
      </w:r>
      <w:r w:rsidR="008C5CCB" w:rsidRPr="006F5D56">
        <w:rPr>
          <w:rFonts w:ascii="Times New Roman" w:hAnsi="Times New Roman" w:cs="Times New Roman"/>
          <w:szCs w:val="20"/>
        </w:rPr>
        <w:t>search</w:t>
      </w:r>
      <w:r w:rsidR="005912A9" w:rsidRPr="006F5D56">
        <w:rPr>
          <w:rFonts w:ascii="Times New Roman" w:hAnsi="Times New Roman" w:cs="Times New Roman"/>
          <w:szCs w:val="20"/>
        </w:rPr>
        <w:t xml:space="preserve"> engines </w:t>
      </w:r>
      <w:r w:rsidR="008C5CCB" w:rsidRPr="006F5D56">
        <w:rPr>
          <w:rFonts w:ascii="Times New Roman" w:hAnsi="Times New Roman" w:cs="Times New Roman"/>
          <w:szCs w:val="20"/>
        </w:rPr>
        <w:t>required some level of</w:t>
      </w:r>
      <w:r w:rsidR="005912A9" w:rsidRPr="006F5D56">
        <w:rPr>
          <w:rFonts w:ascii="Times New Roman" w:hAnsi="Times New Roman" w:cs="Times New Roman"/>
          <w:szCs w:val="20"/>
        </w:rPr>
        <w:t xml:space="preserve"> </w:t>
      </w:r>
      <w:r w:rsidR="008C5CCB" w:rsidRPr="006F5D56">
        <w:rPr>
          <w:rFonts w:ascii="Times New Roman" w:hAnsi="Times New Roman" w:cs="Times New Roman"/>
          <w:szCs w:val="20"/>
        </w:rPr>
        <w:t>preparation as students had to enter</w:t>
      </w:r>
      <w:r w:rsidR="005912A9" w:rsidRPr="006F5D56">
        <w:rPr>
          <w:rFonts w:ascii="Times New Roman" w:hAnsi="Times New Roman" w:cs="Times New Roman"/>
          <w:szCs w:val="20"/>
        </w:rPr>
        <w:t xml:space="preserve"> </w:t>
      </w:r>
      <w:r w:rsidR="008C5CCB" w:rsidRPr="006F5D56">
        <w:rPr>
          <w:rFonts w:ascii="Times New Roman" w:hAnsi="Times New Roman" w:cs="Times New Roman"/>
          <w:szCs w:val="20"/>
        </w:rPr>
        <w:t>specific</w:t>
      </w:r>
      <w:r w:rsidR="005912A9" w:rsidRPr="006F5D56">
        <w:rPr>
          <w:rFonts w:ascii="Times New Roman" w:hAnsi="Times New Roman" w:cs="Times New Roman"/>
          <w:szCs w:val="20"/>
        </w:rPr>
        <w:t xml:space="preserve"> </w:t>
      </w:r>
      <w:r w:rsidR="004965D9" w:rsidRPr="006F5D56">
        <w:rPr>
          <w:rFonts w:ascii="Times New Roman" w:hAnsi="Times New Roman" w:cs="Times New Roman"/>
          <w:szCs w:val="20"/>
        </w:rPr>
        <w:t>keywords</w:t>
      </w:r>
      <w:r w:rsidR="005912A9" w:rsidRPr="006F5D56">
        <w:rPr>
          <w:rFonts w:ascii="Times New Roman" w:hAnsi="Times New Roman" w:cs="Times New Roman"/>
          <w:szCs w:val="20"/>
        </w:rPr>
        <w:t xml:space="preserve"> and </w:t>
      </w:r>
      <w:r w:rsidR="008C5CCB" w:rsidRPr="006F5D56">
        <w:rPr>
          <w:rFonts w:ascii="Times New Roman" w:hAnsi="Times New Roman" w:cs="Times New Roman"/>
          <w:szCs w:val="20"/>
        </w:rPr>
        <w:t>skim</w:t>
      </w:r>
      <w:r w:rsidR="005912A9" w:rsidRPr="006F5D56">
        <w:rPr>
          <w:rFonts w:ascii="Times New Roman" w:hAnsi="Times New Roman" w:cs="Times New Roman"/>
          <w:szCs w:val="20"/>
        </w:rPr>
        <w:t xml:space="preserve"> through the lecture notes. </w:t>
      </w:r>
      <w:r w:rsidR="008C5CCB" w:rsidRPr="006F5D56">
        <w:rPr>
          <w:rFonts w:ascii="Times New Roman" w:hAnsi="Times New Roman" w:cs="Times New Roman"/>
          <w:szCs w:val="20"/>
        </w:rPr>
        <w:t>However, with the introduction of</w:t>
      </w:r>
      <w:r w:rsidR="005912A9" w:rsidRPr="006F5D56">
        <w:rPr>
          <w:rFonts w:ascii="Times New Roman" w:hAnsi="Times New Roman" w:cs="Times New Roman"/>
          <w:szCs w:val="20"/>
        </w:rPr>
        <w:t xml:space="preserve"> generati</w:t>
      </w:r>
      <w:r w:rsidR="0004201D" w:rsidRPr="006F5D56">
        <w:rPr>
          <w:rFonts w:ascii="Times New Roman" w:hAnsi="Times New Roman" w:cs="Times New Roman"/>
          <w:szCs w:val="20"/>
        </w:rPr>
        <w:t>ve</w:t>
      </w:r>
      <w:r w:rsidR="005912A9" w:rsidRPr="006F5D56">
        <w:rPr>
          <w:rFonts w:ascii="Times New Roman" w:hAnsi="Times New Roman" w:cs="Times New Roman"/>
          <w:szCs w:val="20"/>
        </w:rPr>
        <w:t xml:space="preserve"> AI, </w:t>
      </w:r>
      <w:r w:rsidR="008C5CCB" w:rsidRPr="006F5D56">
        <w:rPr>
          <w:rFonts w:ascii="Times New Roman" w:hAnsi="Times New Roman" w:cs="Times New Roman"/>
          <w:szCs w:val="20"/>
        </w:rPr>
        <w:t>the dynamics</w:t>
      </w:r>
      <w:r w:rsidR="005912A9" w:rsidRPr="006F5D56">
        <w:rPr>
          <w:rFonts w:ascii="Times New Roman" w:hAnsi="Times New Roman" w:cs="Times New Roman"/>
          <w:szCs w:val="20"/>
        </w:rPr>
        <w:t xml:space="preserve"> changed. </w:t>
      </w:r>
      <w:r w:rsidR="0080613B" w:rsidRPr="006F5D56">
        <w:rPr>
          <w:rFonts w:ascii="Times New Roman" w:hAnsi="Times New Roman" w:cs="Times New Roman"/>
          <w:szCs w:val="20"/>
        </w:rPr>
        <w:t xml:space="preserve">Several </w:t>
      </w:r>
      <w:r w:rsidR="008C5CCB" w:rsidRPr="006F5D56">
        <w:rPr>
          <w:rFonts w:ascii="Times New Roman" w:hAnsi="Times New Roman" w:cs="Times New Roman"/>
          <w:szCs w:val="20"/>
        </w:rPr>
        <w:t>no longer felt the need to study</w:t>
      </w:r>
      <w:r w:rsidR="005912A9" w:rsidRPr="006F5D56">
        <w:rPr>
          <w:rFonts w:ascii="Times New Roman" w:hAnsi="Times New Roman" w:cs="Times New Roman"/>
          <w:szCs w:val="20"/>
        </w:rPr>
        <w:t xml:space="preserve"> </w:t>
      </w:r>
      <w:r w:rsidR="008C5CCB" w:rsidRPr="006F5D56">
        <w:rPr>
          <w:rFonts w:ascii="Times New Roman" w:hAnsi="Times New Roman" w:cs="Times New Roman"/>
          <w:szCs w:val="20"/>
        </w:rPr>
        <w:t>extensively</w:t>
      </w:r>
      <w:r w:rsidR="005912A9" w:rsidRPr="006F5D56">
        <w:rPr>
          <w:rFonts w:ascii="Times New Roman" w:hAnsi="Times New Roman" w:cs="Times New Roman"/>
          <w:szCs w:val="20"/>
        </w:rPr>
        <w:t xml:space="preserve"> </w:t>
      </w:r>
      <w:r w:rsidR="008C5CCB" w:rsidRPr="006F5D56">
        <w:rPr>
          <w:rFonts w:ascii="Times New Roman" w:hAnsi="Times New Roman" w:cs="Times New Roman"/>
          <w:szCs w:val="20"/>
        </w:rPr>
        <w:t xml:space="preserve">and resorted </w:t>
      </w:r>
      <w:r w:rsidR="005912A9" w:rsidRPr="006F5D56">
        <w:rPr>
          <w:rFonts w:ascii="Times New Roman" w:hAnsi="Times New Roman" w:cs="Times New Roman"/>
          <w:szCs w:val="20"/>
        </w:rPr>
        <w:t>copy and past</w:t>
      </w:r>
      <w:r w:rsidR="008C5CCB" w:rsidRPr="006F5D56">
        <w:rPr>
          <w:rFonts w:ascii="Times New Roman" w:hAnsi="Times New Roman" w:cs="Times New Roman"/>
          <w:szCs w:val="20"/>
        </w:rPr>
        <w:t>ing</w:t>
      </w:r>
      <w:r w:rsidR="005912A9" w:rsidRPr="006F5D56">
        <w:rPr>
          <w:rFonts w:ascii="Times New Roman" w:hAnsi="Times New Roman" w:cs="Times New Roman"/>
          <w:szCs w:val="20"/>
        </w:rPr>
        <w:t xml:space="preserve"> the exam problems </w:t>
      </w:r>
      <w:r w:rsidR="008C5CCB" w:rsidRPr="006F5D56">
        <w:rPr>
          <w:rFonts w:ascii="Times New Roman" w:hAnsi="Times New Roman" w:cs="Times New Roman"/>
          <w:szCs w:val="20"/>
        </w:rPr>
        <w:t>seeking answers directly from</w:t>
      </w:r>
      <w:r w:rsidR="005912A9" w:rsidRPr="006F5D56">
        <w:rPr>
          <w:rFonts w:ascii="Times New Roman" w:hAnsi="Times New Roman" w:cs="Times New Roman"/>
          <w:szCs w:val="20"/>
        </w:rPr>
        <w:t xml:space="preserve"> the generative AI</w:t>
      </w:r>
      <w:r w:rsidR="008C5CCB" w:rsidRPr="006F5D56">
        <w:rPr>
          <w:rFonts w:ascii="Times New Roman" w:hAnsi="Times New Roman" w:cs="Times New Roman"/>
          <w:szCs w:val="20"/>
        </w:rPr>
        <w:t>. The shift meant that AI solved questions based on its knowledge</w:t>
      </w:r>
      <w:r w:rsidR="0080613B" w:rsidRPr="006F5D56">
        <w:rPr>
          <w:rFonts w:ascii="Times New Roman" w:hAnsi="Times New Roman" w:cs="Times New Roman"/>
          <w:szCs w:val="20"/>
        </w:rPr>
        <w:t xml:space="preserve"> </w:t>
      </w:r>
      <w:r w:rsidR="008C5CCB" w:rsidRPr="006F5D56">
        <w:rPr>
          <w:rFonts w:ascii="Times New Roman" w:hAnsi="Times New Roman" w:cs="Times New Roman"/>
          <w:szCs w:val="20"/>
        </w:rPr>
        <w:t>rather than the students’ understanding.</w:t>
      </w:r>
      <w:r w:rsidR="004965D9" w:rsidRPr="006F5D56">
        <w:rPr>
          <w:rFonts w:ascii="Times New Roman" w:hAnsi="Times New Roman" w:cs="Times New Roman"/>
          <w:szCs w:val="20"/>
        </w:rPr>
        <w:t xml:space="preserve"> Acknowledging these </w:t>
      </w:r>
      <w:r w:rsidR="008C5CCB" w:rsidRPr="006F5D56">
        <w:rPr>
          <w:rFonts w:ascii="Times New Roman" w:hAnsi="Times New Roman" w:cs="Times New Roman"/>
          <w:szCs w:val="20"/>
        </w:rPr>
        <w:t xml:space="preserve">developments, </w:t>
      </w:r>
      <w:r w:rsidR="004965D9" w:rsidRPr="006F5D56">
        <w:rPr>
          <w:rFonts w:ascii="Times New Roman" w:hAnsi="Times New Roman" w:cs="Times New Roman"/>
          <w:szCs w:val="20"/>
        </w:rPr>
        <w:t xml:space="preserve">professors </w:t>
      </w:r>
      <w:r w:rsidR="008C5CCB" w:rsidRPr="006F5D56">
        <w:rPr>
          <w:rFonts w:ascii="Times New Roman" w:hAnsi="Times New Roman" w:cs="Times New Roman"/>
          <w:szCs w:val="20"/>
        </w:rPr>
        <w:t>began implementing</w:t>
      </w:r>
      <w:r w:rsidR="004965D9" w:rsidRPr="006F5D56">
        <w:rPr>
          <w:rFonts w:ascii="Times New Roman" w:hAnsi="Times New Roman" w:cs="Times New Roman"/>
          <w:szCs w:val="20"/>
        </w:rPr>
        <w:t xml:space="preserve"> conditions </w:t>
      </w:r>
      <w:r w:rsidR="008C5CCB" w:rsidRPr="006F5D56">
        <w:rPr>
          <w:rFonts w:ascii="Times New Roman" w:hAnsi="Times New Roman" w:cs="Times New Roman"/>
          <w:szCs w:val="20"/>
        </w:rPr>
        <w:t>like</w:t>
      </w:r>
      <w:r w:rsidR="004965D9" w:rsidRPr="006F5D56">
        <w:rPr>
          <w:rFonts w:ascii="Times New Roman" w:hAnsi="Times New Roman" w:cs="Times New Roman"/>
          <w:szCs w:val="20"/>
        </w:rPr>
        <w:t xml:space="preserve"> allow</w:t>
      </w:r>
      <w:r w:rsidR="008C5CCB" w:rsidRPr="006F5D56">
        <w:rPr>
          <w:rFonts w:ascii="Times New Roman" w:hAnsi="Times New Roman" w:cs="Times New Roman"/>
          <w:szCs w:val="20"/>
        </w:rPr>
        <w:t>ing the use of</w:t>
      </w:r>
      <w:r w:rsidR="004965D9" w:rsidRPr="006F5D56">
        <w:rPr>
          <w:rFonts w:ascii="Times New Roman" w:hAnsi="Times New Roman" w:cs="Times New Roman"/>
          <w:szCs w:val="20"/>
        </w:rPr>
        <w:t xml:space="preserve"> </w:t>
      </w:r>
      <w:r w:rsidR="00A4554F" w:rsidRPr="006F5D56">
        <w:rPr>
          <w:rFonts w:ascii="Times New Roman" w:hAnsi="Times New Roman" w:cs="Times New Roman"/>
          <w:szCs w:val="20"/>
        </w:rPr>
        <w:t xml:space="preserve">any </w:t>
      </w:r>
      <w:r w:rsidR="004965D9" w:rsidRPr="006F5D56">
        <w:rPr>
          <w:rFonts w:ascii="Times New Roman" w:hAnsi="Times New Roman" w:cs="Times New Roman"/>
          <w:szCs w:val="20"/>
        </w:rPr>
        <w:t xml:space="preserve">other materials or sites </w:t>
      </w:r>
      <w:r w:rsidR="00A4554F" w:rsidRPr="006F5D56">
        <w:rPr>
          <w:rFonts w:ascii="Times New Roman" w:hAnsi="Times New Roman" w:cs="Times New Roman"/>
          <w:szCs w:val="20"/>
        </w:rPr>
        <w:t>except for</w:t>
      </w:r>
      <w:r w:rsidR="004965D9" w:rsidRPr="006F5D56">
        <w:rPr>
          <w:rFonts w:ascii="Times New Roman" w:hAnsi="Times New Roman" w:cs="Times New Roman"/>
          <w:szCs w:val="20"/>
        </w:rPr>
        <w:t xml:space="preserve"> generative AI. </w:t>
      </w:r>
      <w:r w:rsidR="00A4554F" w:rsidRPr="006F5D56">
        <w:rPr>
          <w:rFonts w:ascii="Times New Roman" w:hAnsi="Times New Roman" w:cs="Times New Roman"/>
          <w:szCs w:val="20"/>
        </w:rPr>
        <w:t xml:space="preserve">In some cases, exam procedures were changed to adopt an </w:t>
      </w:r>
      <w:r w:rsidR="00F251A5">
        <w:rPr>
          <w:rFonts w:ascii="Times New Roman" w:hAnsi="Times New Roman" w:cs="Times New Roman" w:hint="eastAsia"/>
          <w:szCs w:val="20"/>
        </w:rPr>
        <w:t>O</w:t>
      </w:r>
      <w:r w:rsidR="0080613B" w:rsidRPr="006F5D56">
        <w:rPr>
          <w:rFonts w:ascii="Times New Roman" w:hAnsi="Times New Roman" w:cs="Times New Roman"/>
          <w:szCs w:val="20"/>
        </w:rPr>
        <w:t>pen-book</w:t>
      </w:r>
      <w:r w:rsidR="00A4554F" w:rsidRPr="006F5D56">
        <w:rPr>
          <w:rFonts w:ascii="Times New Roman" w:hAnsi="Times New Roman" w:cs="Times New Roman"/>
          <w:szCs w:val="20"/>
        </w:rPr>
        <w:t xml:space="preserve"> style to ensure fair evaluation and encourage students to apply their knowledge effectively</w:t>
      </w:r>
      <w:r w:rsidR="004965D9" w:rsidRPr="006F5D56">
        <w:rPr>
          <w:rFonts w:ascii="Times New Roman" w:hAnsi="Times New Roman" w:cs="Times New Roman"/>
          <w:szCs w:val="20"/>
        </w:rPr>
        <w:t xml:space="preserve">. </w:t>
      </w:r>
    </w:p>
    <w:p w14:paraId="6D6A718F" w14:textId="6039AFF1" w:rsidR="004965D9" w:rsidRPr="006F5D56" w:rsidRDefault="004965D9" w:rsidP="003C742C">
      <w:pPr>
        <w:ind w:firstLine="800"/>
        <w:rPr>
          <w:rFonts w:ascii="Times New Roman" w:hAnsi="Times New Roman" w:cs="Times New Roman"/>
          <w:szCs w:val="20"/>
        </w:rPr>
      </w:pPr>
      <w:r w:rsidRPr="006F5D56">
        <w:rPr>
          <w:rFonts w:ascii="Times New Roman" w:hAnsi="Times New Roman" w:cs="Times New Roman"/>
          <w:szCs w:val="20"/>
        </w:rPr>
        <w:t xml:space="preserve">Among all the other lectures, IT subjects </w:t>
      </w:r>
      <w:r w:rsidR="00640645" w:rsidRPr="006F5D56">
        <w:rPr>
          <w:rFonts w:ascii="Times New Roman" w:hAnsi="Times New Roman" w:cs="Times New Roman"/>
          <w:szCs w:val="20"/>
        </w:rPr>
        <w:t>were significantly impacted</w:t>
      </w:r>
      <w:r w:rsidR="00FE7BC2" w:rsidRPr="006F5D56">
        <w:rPr>
          <w:rFonts w:ascii="Times New Roman" w:hAnsi="Times New Roman" w:cs="Times New Roman"/>
          <w:szCs w:val="20"/>
        </w:rPr>
        <w:t xml:space="preserve"> </w:t>
      </w:r>
      <w:r w:rsidR="00640645" w:rsidRPr="006F5D56">
        <w:rPr>
          <w:rFonts w:ascii="Times New Roman" w:hAnsi="Times New Roman" w:cs="Times New Roman"/>
          <w:szCs w:val="20"/>
        </w:rPr>
        <w:t xml:space="preserve">by </w:t>
      </w:r>
      <w:r w:rsidR="00FE7BC2" w:rsidRPr="006F5D56">
        <w:rPr>
          <w:rFonts w:ascii="Times New Roman" w:hAnsi="Times New Roman" w:cs="Times New Roman"/>
          <w:szCs w:val="20"/>
        </w:rPr>
        <w:t>generative AI</w:t>
      </w:r>
      <w:r w:rsidR="00640645" w:rsidRPr="006F5D56">
        <w:rPr>
          <w:rFonts w:ascii="Times New Roman" w:hAnsi="Times New Roman" w:cs="Times New Roman"/>
          <w:szCs w:val="20"/>
        </w:rPr>
        <w:t>, especially</w:t>
      </w:r>
      <w:r w:rsidR="00FE7BC2" w:rsidRPr="006F5D56">
        <w:rPr>
          <w:rFonts w:ascii="Times New Roman" w:hAnsi="Times New Roman" w:cs="Times New Roman"/>
          <w:szCs w:val="20"/>
        </w:rPr>
        <w:t xml:space="preserve"> </w:t>
      </w:r>
      <w:r w:rsidR="00640645" w:rsidRPr="006F5D56">
        <w:rPr>
          <w:rFonts w:ascii="Times New Roman" w:hAnsi="Times New Roman" w:cs="Times New Roman"/>
          <w:szCs w:val="20"/>
        </w:rPr>
        <w:t xml:space="preserve">due to its </w:t>
      </w:r>
      <w:r w:rsidR="00FE7BC2" w:rsidRPr="006F5D56">
        <w:rPr>
          <w:rFonts w:ascii="Times New Roman" w:hAnsi="Times New Roman" w:cs="Times New Roman"/>
          <w:szCs w:val="20"/>
        </w:rPr>
        <w:t>capabilit</w:t>
      </w:r>
      <w:r w:rsidR="00640645" w:rsidRPr="006F5D56">
        <w:rPr>
          <w:rFonts w:ascii="Times New Roman" w:hAnsi="Times New Roman" w:cs="Times New Roman"/>
          <w:szCs w:val="20"/>
        </w:rPr>
        <w:t>ies</w:t>
      </w:r>
      <w:r w:rsidR="00FE7BC2" w:rsidRPr="006F5D56">
        <w:rPr>
          <w:rFonts w:ascii="Times New Roman" w:hAnsi="Times New Roman" w:cs="Times New Roman"/>
          <w:szCs w:val="20"/>
        </w:rPr>
        <w:t xml:space="preserve"> in programming</w:t>
      </w:r>
      <w:r w:rsidR="00640645" w:rsidRPr="006F5D56">
        <w:rPr>
          <w:rFonts w:ascii="Times New Roman" w:hAnsi="Times New Roman" w:cs="Times New Roman"/>
          <w:szCs w:val="20"/>
        </w:rPr>
        <w:t>.</w:t>
      </w:r>
      <w:r w:rsidR="00FE7BC2" w:rsidRPr="006F5D56">
        <w:rPr>
          <w:rFonts w:ascii="Times New Roman" w:hAnsi="Times New Roman" w:cs="Times New Roman"/>
          <w:szCs w:val="20"/>
        </w:rPr>
        <w:t xml:space="preserve"> </w:t>
      </w:r>
      <w:r w:rsidR="00640645" w:rsidRPr="006F5D56">
        <w:rPr>
          <w:rFonts w:ascii="Times New Roman" w:hAnsi="Times New Roman" w:cs="Times New Roman"/>
          <w:szCs w:val="20"/>
        </w:rPr>
        <w:t>A</w:t>
      </w:r>
      <w:r w:rsidR="00FE7BC2" w:rsidRPr="006F5D56">
        <w:rPr>
          <w:rFonts w:ascii="Times New Roman" w:hAnsi="Times New Roman" w:cs="Times New Roman"/>
          <w:szCs w:val="20"/>
        </w:rPr>
        <w:t>s computer majors</w:t>
      </w:r>
      <w:r w:rsidR="00402001" w:rsidRPr="006F5D56">
        <w:rPr>
          <w:rFonts w:ascii="Times New Roman" w:hAnsi="Times New Roman" w:cs="Times New Roman"/>
          <w:szCs w:val="20"/>
        </w:rPr>
        <w:t>,</w:t>
      </w:r>
      <w:r w:rsidR="00FE7BC2" w:rsidRPr="006F5D56">
        <w:rPr>
          <w:rFonts w:ascii="Times New Roman" w:hAnsi="Times New Roman" w:cs="Times New Roman"/>
          <w:szCs w:val="20"/>
        </w:rPr>
        <w:t xml:space="preserve"> </w:t>
      </w:r>
      <w:r w:rsidR="00640645" w:rsidRPr="006F5D56">
        <w:rPr>
          <w:rFonts w:ascii="Times New Roman" w:hAnsi="Times New Roman" w:cs="Times New Roman"/>
          <w:szCs w:val="20"/>
        </w:rPr>
        <w:t xml:space="preserve">students </w:t>
      </w:r>
      <w:r w:rsidR="008E7B84">
        <w:rPr>
          <w:rFonts w:ascii="Times New Roman" w:hAnsi="Times New Roman" w:cs="Times New Roman"/>
          <w:szCs w:val="20"/>
        </w:rPr>
        <w:t>are</w:t>
      </w:r>
      <w:r w:rsidR="00640645" w:rsidRPr="006F5D56">
        <w:rPr>
          <w:rFonts w:ascii="Times New Roman" w:hAnsi="Times New Roman" w:cs="Times New Roman"/>
          <w:szCs w:val="20"/>
        </w:rPr>
        <w:t xml:space="preserve"> well aware of </w:t>
      </w:r>
      <w:r w:rsidR="00FE7BC2" w:rsidRPr="006F5D56">
        <w:rPr>
          <w:rFonts w:ascii="Times New Roman" w:hAnsi="Times New Roman" w:cs="Times New Roman"/>
          <w:szCs w:val="20"/>
        </w:rPr>
        <w:t xml:space="preserve">generative AI and </w:t>
      </w:r>
      <w:r w:rsidR="00402001" w:rsidRPr="006F5D56">
        <w:rPr>
          <w:rFonts w:ascii="Times New Roman" w:hAnsi="Times New Roman" w:cs="Times New Roman"/>
          <w:szCs w:val="20"/>
        </w:rPr>
        <w:t xml:space="preserve">many </w:t>
      </w:r>
      <w:r w:rsidR="00640645" w:rsidRPr="006F5D56">
        <w:rPr>
          <w:rFonts w:ascii="Times New Roman" w:hAnsi="Times New Roman" w:cs="Times New Roman"/>
          <w:szCs w:val="20"/>
        </w:rPr>
        <w:t>of them actually used it</w:t>
      </w:r>
      <w:r w:rsidR="00FE7BC2" w:rsidRPr="006F5D56">
        <w:rPr>
          <w:rFonts w:ascii="Times New Roman" w:hAnsi="Times New Roman" w:cs="Times New Roman"/>
          <w:szCs w:val="20"/>
        </w:rPr>
        <w:t>.</w:t>
      </w:r>
      <w:r w:rsidR="00402001" w:rsidRPr="006F5D56">
        <w:rPr>
          <w:rFonts w:ascii="Times New Roman" w:hAnsi="Times New Roman" w:cs="Times New Roman"/>
          <w:szCs w:val="20"/>
        </w:rPr>
        <w:t xml:space="preserve"> </w:t>
      </w:r>
      <w:r w:rsidR="00640645" w:rsidRPr="006F5D56">
        <w:rPr>
          <w:rFonts w:ascii="Times New Roman" w:hAnsi="Times New Roman" w:cs="Times New Roman"/>
          <w:szCs w:val="20"/>
        </w:rPr>
        <w:t xml:space="preserve">Consequently, numerous classes transitioned from </w:t>
      </w:r>
      <w:r w:rsidR="0004201D" w:rsidRPr="006F5D56">
        <w:rPr>
          <w:rFonts w:ascii="Times New Roman" w:hAnsi="Times New Roman" w:cs="Times New Roman"/>
          <w:szCs w:val="20"/>
        </w:rPr>
        <w:t>open-book</w:t>
      </w:r>
      <w:r w:rsidR="00640645" w:rsidRPr="006F5D56">
        <w:rPr>
          <w:rFonts w:ascii="Times New Roman" w:hAnsi="Times New Roman" w:cs="Times New Roman"/>
          <w:szCs w:val="20"/>
        </w:rPr>
        <w:t xml:space="preserve"> evaluation</w:t>
      </w:r>
      <w:r w:rsidR="0080613B" w:rsidRPr="006F5D56">
        <w:rPr>
          <w:rFonts w:ascii="Times New Roman" w:hAnsi="Times New Roman" w:cs="Times New Roman"/>
          <w:szCs w:val="20"/>
        </w:rPr>
        <w:t xml:space="preserve"> styles</w:t>
      </w:r>
      <w:r w:rsidR="00640645" w:rsidRPr="006F5D56">
        <w:rPr>
          <w:rFonts w:ascii="Times New Roman" w:hAnsi="Times New Roman" w:cs="Times New Roman"/>
          <w:szCs w:val="20"/>
        </w:rPr>
        <w:t xml:space="preserve"> to </w:t>
      </w:r>
      <w:r w:rsidR="0004201D" w:rsidRPr="006F5D56">
        <w:rPr>
          <w:rFonts w:ascii="Times New Roman" w:hAnsi="Times New Roman" w:cs="Times New Roman"/>
          <w:szCs w:val="20"/>
        </w:rPr>
        <w:t>closed-book</w:t>
      </w:r>
      <w:r w:rsidR="00640645" w:rsidRPr="006F5D56">
        <w:rPr>
          <w:rFonts w:ascii="Times New Roman" w:hAnsi="Times New Roman" w:cs="Times New Roman"/>
          <w:szCs w:val="20"/>
        </w:rPr>
        <w:t xml:space="preserve"> formats </w:t>
      </w:r>
      <w:r w:rsidR="00020F07" w:rsidRPr="006F5D56">
        <w:rPr>
          <w:rFonts w:ascii="Times New Roman" w:hAnsi="Times New Roman" w:cs="Times New Roman"/>
          <w:szCs w:val="20"/>
        </w:rPr>
        <w:t>to prevent</w:t>
      </w:r>
      <w:r w:rsidR="00CF2691" w:rsidRPr="006F5D56">
        <w:rPr>
          <w:rFonts w:ascii="Times New Roman" w:hAnsi="Times New Roman" w:cs="Times New Roman"/>
          <w:szCs w:val="20"/>
        </w:rPr>
        <w:t xml:space="preserve"> students </w:t>
      </w:r>
      <w:r w:rsidR="0004201D" w:rsidRPr="006F5D56">
        <w:rPr>
          <w:rFonts w:ascii="Times New Roman" w:hAnsi="Times New Roman" w:cs="Times New Roman"/>
          <w:szCs w:val="20"/>
        </w:rPr>
        <w:t xml:space="preserve">from </w:t>
      </w:r>
      <w:r w:rsidR="00020F07" w:rsidRPr="006F5D56">
        <w:rPr>
          <w:rFonts w:ascii="Times New Roman" w:hAnsi="Times New Roman" w:cs="Times New Roman"/>
          <w:szCs w:val="20"/>
        </w:rPr>
        <w:t>relying on</w:t>
      </w:r>
      <w:r w:rsidR="00CF2691" w:rsidRPr="006F5D56">
        <w:rPr>
          <w:rFonts w:ascii="Times New Roman" w:hAnsi="Times New Roman" w:cs="Times New Roman"/>
          <w:szCs w:val="20"/>
        </w:rPr>
        <w:t xml:space="preserve"> generative AI </w:t>
      </w:r>
      <w:r w:rsidR="00020F07" w:rsidRPr="006F5D56">
        <w:rPr>
          <w:rFonts w:ascii="Times New Roman" w:hAnsi="Times New Roman" w:cs="Times New Roman"/>
          <w:szCs w:val="20"/>
        </w:rPr>
        <w:t>during</w:t>
      </w:r>
      <w:r w:rsidR="00CF2691" w:rsidRPr="006F5D56">
        <w:rPr>
          <w:rFonts w:ascii="Times New Roman" w:hAnsi="Times New Roman" w:cs="Times New Roman"/>
          <w:szCs w:val="20"/>
        </w:rPr>
        <w:t xml:space="preserve"> exams. </w:t>
      </w:r>
      <w:r w:rsidR="00020F07" w:rsidRPr="006F5D56">
        <w:rPr>
          <w:rFonts w:ascii="Times New Roman" w:hAnsi="Times New Roman" w:cs="Times New Roman"/>
          <w:szCs w:val="20"/>
        </w:rPr>
        <w:t>However</w:t>
      </w:r>
      <w:r w:rsidR="0004201D" w:rsidRPr="006F5D56">
        <w:rPr>
          <w:rFonts w:ascii="Times New Roman" w:hAnsi="Times New Roman" w:cs="Times New Roman"/>
          <w:szCs w:val="20"/>
        </w:rPr>
        <w:t>,</w:t>
      </w:r>
      <w:r w:rsidR="00CF2691" w:rsidRPr="006F5D56">
        <w:rPr>
          <w:rFonts w:ascii="Times New Roman" w:hAnsi="Times New Roman" w:cs="Times New Roman"/>
          <w:szCs w:val="20"/>
        </w:rPr>
        <w:t xml:space="preserve"> the</w:t>
      </w:r>
      <w:r w:rsidR="00020F07" w:rsidRPr="006F5D56">
        <w:rPr>
          <w:rFonts w:ascii="Times New Roman" w:hAnsi="Times New Roman" w:cs="Times New Roman"/>
          <w:szCs w:val="20"/>
        </w:rPr>
        <w:t>re</w:t>
      </w:r>
      <w:r w:rsidR="00CF2691" w:rsidRPr="006F5D56">
        <w:rPr>
          <w:rFonts w:ascii="Times New Roman" w:hAnsi="Times New Roman" w:cs="Times New Roman"/>
          <w:szCs w:val="20"/>
        </w:rPr>
        <w:t xml:space="preserve"> were also </w:t>
      </w:r>
      <w:r w:rsidR="00020F07" w:rsidRPr="006F5D56">
        <w:rPr>
          <w:rFonts w:ascii="Times New Roman" w:hAnsi="Times New Roman" w:cs="Times New Roman"/>
          <w:szCs w:val="20"/>
        </w:rPr>
        <w:t>instances of embracing</w:t>
      </w:r>
      <w:r w:rsidR="00CF2691" w:rsidRPr="006F5D5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DF6CFE" w:rsidRPr="006F5D56">
        <w:rPr>
          <w:rFonts w:ascii="Times New Roman" w:hAnsi="Times New Roman" w:cs="Times New Roman"/>
          <w:szCs w:val="20"/>
        </w:rPr>
        <w:t>ChatGpt</w:t>
      </w:r>
      <w:proofErr w:type="spellEnd"/>
      <w:r w:rsidR="00CF2691" w:rsidRPr="006F5D56">
        <w:rPr>
          <w:rFonts w:ascii="Times New Roman" w:hAnsi="Times New Roman" w:cs="Times New Roman"/>
          <w:szCs w:val="20"/>
        </w:rPr>
        <w:t xml:space="preserve"> </w:t>
      </w:r>
      <w:r w:rsidR="00020F07" w:rsidRPr="006F5D56">
        <w:rPr>
          <w:rFonts w:ascii="Times New Roman" w:hAnsi="Times New Roman" w:cs="Times New Roman"/>
          <w:szCs w:val="20"/>
        </w:rPr>
        <w:t>in the educational context</w:t>
      </w:r>
      <w:r w:rsidR="00CF2691" w:rsidRPr="006F5D56">
        <w:rPr>
          <w:rFonts w:ascii="Times New Roman" w:hAnsi="Times New Roman" w:cs="Times New Roman"/>
          <w:szCs w:val="20"/>
        </w:rPr>
        <w:t>. In an AI</w:t>
      </w:r>
      <w:r w:rsidR="00020F07" w:rsidRPr="006F5D56">
        <w:rPr>
          <w:rFonts w:ascii="Times New Roman" w:hAnsi="Times New Roman" w:cs="Times New Roman"/>
          <w:szCs w:val="20"/>
        </w:rPr>
        <w:t>-</w:t>
      </w:r>
      <w:r w:rsidR="00CF2691" w:rsidRPr="006F5D56">
        <w:rPr>
          <w:rFonts w:ascii="Times New Roman" w:hAnsi="Times New Roman" w:cs="Times New Roman"/>
          <w:szCs w:val="20"/>
        </w:rPr>
        <w:t>intensive major class</w:t>
      </w:r>
      <w:r w:rsidR="00020F07" w:rsidRPr="006F5D56">
        <w:rPr>
          <w:rFonts w:ascii="Times New Roman" w:hAnsi="Times New Roman" w:cs="Times New Roman"/>
          <w:szCs w:val="20"/>
        </w:rPr>
        <w:t xml:space="preserve"> called</w:t>
      </w:r>
      <w:r w:rsidR="00CF2691" w:rsidRPr="006F5D56">
        <w:rPr>
          <w:rFonts w:ascii="Times New Roman" w:hAnsi="Times New Roman" w:cs="Times New Roman"/>
          <w:szCs w:val="20"/>
        </w:rPr>
        <w:t xml:space="preserve"> </w:t>
      </w:r>
      <w:r w:rsidR="00020F07" w:rsidRPr="006F5D56">
        <w:rPr>
          <w:rFonts w:ascii="Times New Roman" w:hAnsi="Times New Roman" w:cs="Times New Roman"/>
          <w:szCs w:val="20"/>
        </w:rPr>
        <w:t>“</w:t>
      </w:r>
      <w:r w:rsidR="00CF2691" w:rsidRPr="006F5D56">
        <w:rPr>
          <w:rFonts w:ascii="Times New Roman" w:hAnsi="Times New Roman" w:cs="Times New Roman"/>
          <w:szCs w:val="20"/>
        </w:rPr>
        <w:t>Recommendation System</w:t>
      </w:r>
      <w:r w:rsidR="00020F07" w:rsidRPr="006F5D56">
        <w:rPr>
          <w:rFonts w:ascii="Times New Roman" w:hAnsi="Times New Roman" w:cs="Times New Roman"/>
          <w:szCs w:val="20"/>
        </w:rPr>
        <w:t>”</w:t>
      </w:r>
      <w:r w:rsidR="00CF2691" w:rsidRPr="006F5D56">
        <w:rPr>
          <w:rFonts w:ascii="Times New Roman" w:hAnsi="Times New Roman" w:cs="Times New Roman"/>
          <w:szCs w:val="20"/>
        </w:rPr>
        <w:t xml:space="preserve">, </w:t>
      </w:r>
      <w:r w:rsidR="00020F07" w:rsidRPr="006F5D56">
        <w:rPr>
          <w:rFonts w:ascii="Times New Roman" w:hAnsi="Times New Roman" w:cs="Times New Roman"/>
          <w:szCs w:val="20"/>
        </w:rPr>
        <w:t>the p</w:t>
      </w:r>
      <w:r w:rsidR="00CF2691" w:rsidRPr="006F5D56">
        <w:rPr>
          <w:rFonts w:ascii="Times New Roman" w:hAnsi="Times New Roman" w:cs="Times New Roman"/>
          <w:szCs w:val="20"/>
        </w:rPr>
        <w:t xml:space="preserve">rofessor </w:t>
      </w:r>
      <w:r w:rsidR="00020F07" w:rsidRPr="006F5D56">
        <w:rPr>
          <w:rFonts w:ascii="Times New Roman" w:hAnsi="Times New Roman" w:cs="Times New Roman"/>
          <w:szCs w:val="20"/>
        </w:rPr>
        <w:t xml:space="preserve">not only </w:t>
      </w:r>
      <w:r w:rsidR="00CF2691" w:rsidRPr="006F5D56">
        <w:rPr>
          <w:rFonts w:ascii="Times New Roman" w:hAnsi="Times New Roman" w:cs="Times New Roman"/>
          <w:szCs w:val="20"/>
        </w:rPr>
        <w:t xml:space="preserve">recommended </w:t>
      </w:r>
      <w:r w:rsidR="00020F07" w:rsidRPr="006F5D56">
        <w:rPr>
          <w:rFonts w:ascii="Times New Roman" w:hAnsi="Times New Roman" w:cs="Times New Roman"/>
          <w:szCs w:val="20"/>
        </w:rPr>
        <w:t xml:space="preserve">but also guided </w:t>
      </w:r>
      <w:r w:rsidR="00CF2691" w:rsidRPr="006F5D56">
        <w:rPr>
          <w:rFonts w:ascii="Times New Roman" w:hAnsi="Times New Roman" w:cs="Times New Roman"/>
          <w:szCs w:val="20"/>
        </w:rPr>
        <w:t>students to use generative AI</w:t>
      </w:r>
      <w:r w:rsidR="00020F07" w:rsidRPr="006F5D56">
        <w:rPr>
          <w:rFonts w:ascii="Times New Roman" w:hAnsi="Times New Roman" w:cs="Times New Roman"/>
          <w:szCs w:val="20"/>
        </w:rPr>
        <w:t>.</w:t>
      </w:r>
      <w:r w:rsidR="00CF2691" w:rsidRPr="006F5D56">
        <w:rPr>
          <w:rFonts w:ascii="Times New Roman" w:hAnsi="Times New Roman" w:cs="Times New Roman"/>
          <w:szCs w:val="20"/>
        </w:rPr>
        <w:t xml:space="preserve"> </w:t>
      </w:r>
      <w:r w:rsidR="00020F07" w:rsidRPr="006F5D56">
        <w:rPr>
          <w:rFonts w:ascii="Times New Roman" w:hAnsi="Times New Roman" w:cs="Times New Roman"/>
          <w:szCs w:val="20"/>
        </w:rPr>
        <w:t>During the class, t</w:t>
      </w:r>
      <w:r w:rsidR="00CF2691" w:rsidRPr="006F5D56">
        <w:rPr>
          <w:rFonts w:ascii="Times New Roman" w:hAnsi="Times New Roman" w:cs="Times New Roman"/>
          <w:szCs w:val="20"/>
        </w:rPr>
        <w:t xml:space="preserve">he professor </w:t>
      </w:r>
      <w:r w:rsidR="00020F07" w:rsidRPr="006F5D56">
        <w:rPr>
          <w:rFonts w:ascii="Times New Roman" w:hAnsi="Times New Roman" w:cs="Times New Roman"/>
          <w:szCs w:val="20"/>
        </w:rPr>
        <w:t>demonstrated how he leveraged</w:t>
      </w:r>
      <w:r w:rsidR="00CF2691" w:rsidRPr="006F5D56">
        <w:rPr>
          <w:rFonts w:ascii="Times New Roman" w:hAnsi="Times New Roman" w:cs="Times New Roman"/>
          <w:szCs w:val="20"/>
        </w:rPr>
        <w:t xml:space="preserve"> generative AI in his research activities and show</w:t>
      </w:r>
      <w:r w:rsidR="00020F07" w:rsidRPr="006F5D56">
        <w:rPr>
          <w:rFonts w:ascii="Times New Roman" w:hAnsi="Times New Roman" w:cs="Times New Roman"/>
          <w:szCs w:val="20"/>
        </w:rPr>
        <w:t>cased</w:t>
      </w:r>
      <w:r w:rsidR="00CF2691" w:rsidRPr="006F5D56">
        <w:rPr>
          <w:rFonts w:ascii="Times New Roman" w:hAnsi="Times New Roman" w:cs="Times New Roman"/>
          <w:szCs w:val="20"/>
        </w:rPr>
        <w:t xml:space="preserve"> excellent examples of </w:t>
      </w:r>
      <w:r w:rsidR="00020F07" w:rsidRPr="006F5D56">
        <w:rPr>
          <w:rFonts w:ascii="Times New Roman" w:hAnsi="Times New Roman" w:cs="Times New Roman"/>
          <w:szCs w:val="20"/>
        </w:rPr>
        <w:t>its smart application</w:t>
      </w:r>
      <w:r w:rsidR="00CF2691" w:rsidRPr="006F5D56">
        <w:rPr>
          <w:rFonts w:ascii="Times New Roman" w:hAnsi="Times New Roman" w:cs="Times New Roman"/>
          <w:szCs w:val="20"/>
        </w:rPr>
        <w:t xml:space="preserve">. Embracing the </w:t>
      </w:r>
      <w:r w:rsidR="00020F07" w:rsidRPr="006F5D56">
        <w:rPr>
          <w:rFonts w:ascii="Times New Roman" w:hAnsi="Times New Roman" w:cs="Times New Roman"/>
          <w:szCs w:val="20"/>
        </w:rPr>
        <w:t>emergence of generative AI</w:t>
      </w:r>
      <w:r w:rsidR="00CF2691" w:rsidRPr="006F5D56">
        <w:rPr>
          <w:rFonts w:ascii="Times New Roman" w:hAnsi="Times New Roman" w:cs="Times New Roman"/>
          <w:szCs w:val="20"/>
        </w:rPr>
        <w:t xml:space="preserve">, </w:t>
      </w:r>
      <w:r w:rsidR="00A106A7" w:rsidRPr="006F5D56">
        <w:rPr>
          <w:rFonts w:ascii="Times New Roman" w:hAnsi="Times New Roman" w:cs="Times New Roman"/>
          <w:szCs w:val="20"/>
        </w:rPr>
        <w:t xml:space="preserve">the professor proceeded </w:t>
      </w:r>
      <w:r w:rsidR="0004201D" w:rsidRPr="006F5D56">
        <w:rPr>
          <w:rFonts w:ascii="Times New Roman" w:hAnsi="Times New Roman" w:cs="Times New Roman"/>
          <w:szCs w:val="20"/>
        </w:rPr>
        <w:t xml:space="preserve">with </w:t>
      </w:r>
      <w:r w:rsidR="00020F07" w:rsidRPr="006F5D56">
        <w:rPr>
          <w:rFonts w:ascii="Times New Roman" w:hAnsi="Times New Roman" w:cs="Times New Roman"/>
          <w:szCs w:val="20"/>
        </w:rPr>
        <w:t>“</w:t>
      </w:r>
      <w:r w:rsidR="00A106A7" w:rsidRPr="006F5D56">
        <w:rPr>
          <w:rFonts w:ascii="Times New Roman" w:hAnsi="Times New Roman" w:cs="Times New Roman"/>
          <w:szCs w:val="20"/>
        </w:rPr>
        <w:t>Recommendation system</w:t>
      </w:r>
      <w:r w:rsidR="00020F07" w:rsidRPr="006F5D56">
        <w:rPr>
          <w:rFonts w:ascii="Times New Roman" w:hAnsi="Times New Roman" w:cs="Times New Roman"/>
          <w:szCs w:val="20"/>
        </w:rPr>
        <w:t>”</w:t>
      </w:r>
      <w:r w:rsidR="00A106A7" w:rsidRPr="006F5D56">
        <w:rPr>
          <w:rFonts w:ascii="Times New Roman" w:hAnsi="Times New Roman" w:cs="Times New Roman"/>
          <w:szCs w:val="20"/>
        </w:rPr>
        <w:t xml:space="preserve"> and </w:t>
      </w:r>
      <w:r w:rsidR="00020F07" w:rsidRPr="006F5D56">
        <w:rPr>
          <w:rFonts w:ascii="Times New Roman" w:hAnsi="Times New Roman" w:cs="Times New Roman"/>
          <w:szCs w:val="20"/>
        </w:rPr>
        <w:t>“</w:t>
      </w:r>
      <w:r w:rsidR="00A106A7" w:rsidRPr="006F5D56">
        <w:rPr>
          <w:rFonts w:ascii="Times New Roman" w:hAnsi="Times New Roman" w:cs="Times New Roman"/>
          <w:szCs w:val="20"/>
        </w:rPr>
        <w:t>Cloud Computing</w:t>
      </w:r>
      <w:r w:rsidR="00020F07" w:rsidRPr="006F5D56">
        <w:rPr>
          <w:rFonts w:ascii="Times New Roman" w:hAnsi="Times New Roman" w:cs="Times New Roman"/>
          <w:szCs w:val="20"/>
        </w:rPr>
        <w:t>”</w:t>
      </w:r>
      <w:r w:rsidR="00A106A7" w:rsidRPr="006F5D56">
        <w:rPr>
          <w:rFonts w:ascii="Times New Roman" w:hAnsi="Times New Roman" w:cs="Times New Roman"/>
          <w:szCs w:val="20"/>
        </w:rPr>
        <w:t xml:space="preserve"> intensive major </w:t>
      </w:r>
      <w:r w:rsidR="00020F07" w:rsidRPr="006F5D56">
        <w:rPr>
          <w:rFonts w:ascii="Times New Roman" w:hAnsi="Times New Roman" w:cs="Times New Roman"/>
          <w:szCs w:val="20"/>
        </w:rPr>
        <w:t xml:space="preserve">classes, </w:t>
      </w:r>
      <w:r w:rsidR="00A106A7" w:rsidRPr="006F5D56">
        <w:rPr>
          <w:rFonts w:ascii="Times New Roman" w:hAnsi="Times New Roman" w:cs="Times New Roman"/>
          <w:szCs w:val="20"/>
        </w:rPr>
        <w:t>both</w:t>
      </w:r>
      <w:r w:rsidR="00020F07" w:rsidRPr="006F5D56">
        <w:rPr>
          <w:rFonts w:ascii="Times New Roman" w:hAnsi="Times New Roman" w:cs="Times New Roman"/>
          <w:szCs w:val="20"/>
        </w:rPr>
        <w:t xml:space="preserve"> of which were</w:t>
      </w:r>
      <w:r w:rsidR="00A106A7" w:rsidRPr="006F5D56">
        <w:rPr>
          <w:rFonts w:ascii="Times New Roman" w:hAnsi="Times New Roman" w:cs="Times New Roman"/>
          <w:szCs w:val="20"/>
        </w:rPr>
        <w:t xml:space="preserve"> taught by the professor as </w:t>
      </w:r>
      <w:r w:rsidR="0004201D" w:rsidRPr="006F5D56">
        <w:rPr>
          <w:rFonts w:ascii="Times New Roman" w:hAnsi="Times New Roman" w:cs="Times New Roman"/>
          <w:szCs w:val="20"/>
        </w:rPr>
        <w:t>open-book</w:t>
      </w:r>
      <w:r w:rsidR="00020F07" w:rsidRPr="006F5D56">
        <w:rPr>
          <w:rFonts w:ascii="Times New Roman" w:hAnsi="Times New Roman" w:cs="Times New Roman"/>
          <w:szCs w:val="20"/>
        </w:rPr>
        <w:t xml:space="preserve"> exams.</w:t>
      </w:r>
      <w:r w:rsidR="00A106A7" w:rsidRPr="006F5D56">
        <w:rPr>
          <w:rFonts w:ascii="Times New Roman" w:hAnsi="Times New Roman" w:cs="Times New Roman"/>
          <w:szCs w:val="20"/>
        </w:rPr>
        <w:t xml:space="preserve"> </w:t>
      </w:r>
      <w:r w:rsidR="00020F07" w:rsidRPr="006F5D56">
        <w:rPr>
          <w:rFonts w:ascii="Times New Roman" w:hAnsi="Times New Roman" w:cs="Times New Roman"/>
          <w:szCs w:val="20"/>
        </w:rPr>
        <w:t xml:space="preserve">Furthermore, the professor </w:t>
      </w:r>
      <w:r w:rsidR="00A106A7" w:rsidRPr="006F5D56">
        <w:rPr>
          <w:rFonts w:ascii="Times New Roman" w:hAnsi="Times New Roman" w:cs="Times New Roman"/>
          <w:szCs w:val="20"/>
        </w:rPr>
        <w:t xml:space="preserve">even </w:t>
      </w:r>
      <w:r w:rsidR="00020F07" w:rsidRPr="006F5D56">
        <w:rPr>
          <w:rFonts w:ascii="Times New Roman" w:hAnsi="Times New Roman" w:cs="Times New Roman"/>
          <w:szCs w:val="20"/>
        </w:rPr>
        <w:t>encouraged</w:t>
      </w:r>
      <w:r w:rsidR="00A106A7" w:rsidRPr="006F5D56">
        <w:rPr>
          <w:rFonts w:ascii="Times New Roman" w:hAnsi="Times New Roman" w:cs="Times New Roman"/>
          <w:szCs w:val="20"/>
        </w:rPr>
        <w:t xml:space="preserve"> </w:t>
      </w:r>
      <w:r w:rsidR="0004201D" w:rsidRPr="006F5D56">
        <w:rPr>
          <w:rFonts w:ascii="Times New Roman" w:hAnsi="Times New Roman" w:cs="Times New Roman"/>
          <w:szCs w:val="20"/>
        </w:rPr>
        <w:t xml:space="preserve">and assured </w:t>
      </w:r>
      <w:r w:rsidR="00A106A7" w:rsidRPr="006F5D56">
        <w:rPr>
          <w:rFonts w:ascii="Times New Roman" w:hAnsi="Times New Roman" w:cs="Times New Roman"/>
          <w:szCs w:val="20"/>
        </w:rPr>
        <w:t xml:space="preserve">students </w:t>
      </w:r>
      <w:r w:rsidR="0004201D" w:rsidRPr="006F5D56">
        <w:rPr>
          <w:rFonts w:ascii="Times New Roman" w:hAnsi="Times New Roman" w:cs="Times New Roman"/>
          <w:szCs w:val="20"/>
        </w:rPr>
        <w:t>that they could</w:t>
      </w:r>
      <w:r w:rsidR="00A106A7" w:rsidRPr="006F5D56">
        <w:rPr>
          <w:rFonts w:ascii="Times New Roman" w:hAnsi="Times New Roman" w:cs="Times New Roman"/>
          <w:szCs w:val="20"/>
        </w:rPr>
        <w:t xml:space="preserve"> use </w:t>
      </w:r>
      <w:r w:rsidR="0004201D" w:rsidRPr="006F5D56">
        <w:rPr>
          <w:rFonts w:ascii="Times New Roman" w:hAnsi="Times New Roman" w:cs="Times New Roman"/>
          <w:szCs w:val="20"/>
        </w:rPr>
        <w:t>generative AI during the exams. This approach aimed to utilize generative AI as a valuable tool for students, promoting its responsible and beneficial usage to enhance their learning experiences.</w:t>
      </w:r>
    </w:p>
    <w:p w14:paraId="4822A9D8" w14:textId="5CE7F340" w:rsidR="008057CE" w:rsidRPr="006F5D56" w:rsidRDefault="008057CE" w:rsidP="003C742C">
      <w:pPr>
        <w:ind w:firstLine="800"/>
        <w:rPr>
          <w:rFonts w:ascii="Times New Roman" w:hAnsi="Times New Roman" w:cs="Times New Roman"/>
          <w:szCs w:val="20"/>
        </w:rPr>
      </w:pPr>
      <w:r w:rsidRPr="006F5D56">
        <w:rPr>
          <w:rFonts w:ascii="Times New Roman" w:hAnsi="Times New Roman" w:cs="Times New Roman"/>
          <w:szCs w:val="20"/>
        </w:rPr>
        <w:t xml:space="preserve">Generative AIs </w:t>
      </w:r>
      <w:r w:rsidR="00AE1B9F" w:rsidRPr="006F5D56">
        <w:rPr>
          <w:rFonts w:ascii="Times New Roman" w:hAnsi="Times New Roman" w:cs="Times New Roman"/>
          <w:szCs w:val="20"/>
        </w:rPr>
        <w:t>particularly</w:t>
      </w:r>
      <w:r w:rsidRPr="006F5D56">
        <w:rPr>
          <w:rFonts w:ascii="Times New Roman" w:hAnsi="Times New Roman" w:cs="Times New Roman"/>
          <w:szCs w:val="20"/>
        </w:rPr>
        <w:t xml:space="preserve"> starting from </w:t>
      </w:r>
      <w:proofErr w:type="spellStart"/>
      <w:r w:rsidRPr="006F5D56">
        <w:rPr>
          <w:rFonts w:ascii="Times New Roman" w:hAnsi="Times New Roman" w:cs="Times New Roman"/>
          <w:szCs w:val="20"/>
        </w:rPr>
        <w:t>ChatGpt</w:t>
      </w:r>
      <w:proofErr w:type="spellEnd"/>
      <w:r w:rsidRPr="006F5D56">
        <w:rPr>
          <w:rFonts w:ascii="Times New Roman" w:hAnsi="Times New Roman" w:cs="Times New Roman"/>
          <w:szCs w:val="20"/>
        </w:rPr>
        <w:t xml:space="preserve">, </w:t>
      </w:r>
      <w:r w:rsidR="00AE1B9F" w:rsidRPr="006F5D56">
        <w:rPr>
          <w:rFonts w:ascii="Times New Roman" w:hAnsi="Times New Roman" w:cs="Times New Roman"/>
          <w:szCs w:val="20"/>
        </w:rPr>
        <w:t>have experienced rapid growth.</w:t>
      </w:r>
      <w:r w:rsidRPr="006F5D56">
        <w:rPr>
          <w:rFonts w:ascii="Times New Roman" w:hAnsi="Times New Roman" w:cs="Times New Roman"/>
          <w:szCs w:val="20"/>
        </w:rPr>
        <w:t xml:space="preserve"> </w:t>
      </w:r>
      <w:r w:rsidR="00AE1B9F" w:rsidRPr="006F5D56">
        <w:rPr>
          <w:rFonts w:ascii="Times New Roman" w:hAnsi="Times New Roman" w:cs="Times New Roman"/>
          <w:szCs w:val="20"/>
        </w:rPr>
        <w:t>However</w:t>
      </w:r>
      <w:r w:rsidR="008E7B84">
        <w:rPr>
          <w:rFonts w:ascii="Times New Roman" w:hAnsi="Times New Roman" w:cs="Times New Roman"/>
          <w:szCs w:val="20"/>
        </w:rPr>
        <w:t>,</w:t>
      </w:r>
      <w:r w:rsidR="00AE1B9F" w:rsidRPr="006F5D56">
        <w:rPr>
          <w:rFonts w:ascii="Times New Roman" w:hAnsi="Times New Roman" w:cs="Times New Roman"/>
          <w:szCs w:val="20"/>
        </w:rPr>
        <w:t xml:space="preserve"> due to the limited availability of </w:t>
      </w:r>
      <w:r w:rsidRPr="006F5D56">
        <w:rPr>
          <w:rFonts w:ascii="Times New Roman" w:hAnsi="Times New Roman" w:cs="Times New Roman"/>
          <w:szCs w:val="20"/>
        </w:rPr>
        <w:t>Korean data</w:t>
      </w:r>
      <w:r w:rsidR="00AE1B9F" w:rsidRPr="006F5D56">
        <w:rPr>
          <w:rFonts w:ascii="Times New Roman" w:hAnsi="Times New Roman" w:cs="Times New Roman"/>
          <w:szCs w:val="20"/>
        </w:rPr>
        <w:t>, its accuracy has been compromised</w:t>
      </w:r>
      <w:r w:rsidRPr="006F5D56">
        <w:rPr>
          <w:rFonts w:ascii="Times New Roman" w:hAnsi="Times New Roman" w:cs="Times New Roman"/>
          <w:szCs w:val="20"/>
        </w:rPr>
        <w:t xml:space="preserve">. </w:t>
      </w:r>
      <w:r w:rsidR="00AE1B9F" w:rsidRPr="006F5D56">
        <w:rPr>
          <w:rFonts w:ascii="Times New Roman" w:hAnsi="Times New Roman" w:cs="Times New Roman"/>
          <w:szCs w:val="20"/>
        </w:rPr>
        <w:t>The</w:t>
      </w:r>
      <w:r w:rsidRPr="006F5D56">
        <w:rPr>
          <w:rFonts w:ascii="Times New Roman" w:hAnsi="Times New Roman" w:cs="Times New Roman"/>
          <w:szCs w:val="20"/>
        </w:rPr>
        <w:t xml:space="preserve"> oncoming Naver’s </w:t>
      </w:r>
      <w:proofErr w:type="spellStart"/>
      <w:r w:rsidRPr="006F5D56">
        <w:rPr>
          <w:rFonts w:ascii="Times New Roman" w:hAnsi="Times New Roman" w:cs="Times New Roman"/>
          <w:szCs w:val="20"/>
        </w:rPr>
        <w:t>HyperClova</w:t>
      </w:r>
      <w:proofErr w:type="spellEnd"/>
      <w:r w:rsidRPr="006F5D56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6F5D56">
        <w:rPr>
          <w:rFonts w:ascii="Times New Roman" w:hAnsi="Times New Roman" w:cs="Times New Roman"/>
          <w:szCs w:val="20"/>
        </w:rPr>
        <w:t>X</w:t>
      </w:r>
      <w:r w:rsidR="0080613B" w:rsidRPr="006F5D56">
        <w:rPr>
          <w:rFonts w:ascii="Times New Roman" w:hAnsi="Times New Roman" w:cs="Times New Roman"/>
          <w:szCs w:val="20"/>
        </w:rPr>
        <w:t>(</w:t>
      </w:r>
      <w:proofErr w:type="gramEnd"/>
      <w:r w:rsidR="0080613B" w:rsidRPr="006F5D56">
        <w:rPr>
          <w:rFonts w:ascii="Times New Roman" w:hAnsi="Times New Roman" w:cs="Times New Roman"/>
          <w:szCs w:val="20"/>
        </w:rPr>
        <w:t xml:space="preserve">a developed </w:t>
      </w:r>
      <w:proofErr w:type="spellStart"/>
      <w:r w:rsidR="0080613B" w:rsidRPr="006F5D56">
        <w:rPr>
          <w:rFonts w:ascii="Times New Roman" w:hAnsi="Times New Roman" w:cs="Times New Roman"/>
          <w:szCs w:val="20"/>
        </w:rPr>
        <w:t>ChatGpt</w:t>
      </w:r>
      <w:proofErr w:type="spellEnd"/>
      <w:r w:rsidR="0080613B" w:rsidRPr="006F5D56">
        <w:rPr>
          <w:rFonts w:ascii="Times New Roman" w:hAnsi="Times New Roman" w:cs="Times New Roman"/>
          <w:szCs w:val="20"/>
        </w:rPr>
        <w:t xml:space="preserve"> that The Mirror dealt with in the last issue) </w:t>
      </w:r>
      <w:r w:rsidR="00AE1B9F" w:rsidRPr="006F5D56">
        <w:rPr>
          <w:rFonts w:ascii="Times New Roman" w:hAnsi="Times New Roman" w:cs="Times New Roman"/>
          <w:szCs w:val="20"/>
        </w:rPr>
        <w:t>equipped with abundant</w:t>
      </w:r>
      <w:r w:rsidRPr="006F5D56">
        <w:rPr>
          <w:rFonts w:ascii="Times New Roman" w:hAnsi="Times New Roman" w:cs="Times New Roman"/>
          <w:szCs w:val="20"/>
        </w:rPr>
        <w:t xml:space="preserve"> Korean data </w:t>
      </w:r>
      <w:r w:rsidR="00AE1B9F" w:rsidRPr="006F5D56">
        <w:rPr>
          <w:rFonts w:ascii="Times New Roman" w:hAnsi="Times New Roman" w:cs="Times New Roman"/>
          <w:szCs w:val="20"/>
        </w:rPr>
        <w:t>along with the emergence of numerous future generative A</w:t>
      </w:r>
      <w:r w:rsidR="008E7B84">
        <w:rPr>
          <w:rFonts w:ascii="Times New Roman" w:hAnsi="Times New Roman" w:cs="Times New Roman"/>
          <w:szCs w:val="20"/>
        </w:rPr>
        <w:t>I</w:t>
      </w:r>
      <w:r w:rsidR="00AE1B9F" w:rsidRPr="006F5D56">
        <w:rPr>
          <w:rFonts w:ascii="Times New Roman" w:hAnsi="Times New Roman" w:cs="Times New Roman"/>
          <w:szCs w:val="20"/>
        </w:rPr>
        <w:t xml:space="preserve">s </w:t>
      </w:r>
      <w:r w:rsidRPr="006F5D56">
        <w:rPr>
          <w:rFonts w:ascii="Times New Roman" w:hAnsi="Times New Roman" w:cs="Times New Roman"/>
          <w:szCs w:val="20"/>
        </w:rPr>
        <w:t xml:space="preserve">will </w:t>
      </w:r>
      <w:r w:rsidR="00AE1B9F" w:rsidRPr="006F5D56">
        <w:rPr>
          <w:rFonts w:ascii="Times New Roman" w:hAnsi="Times New Roman" w:cs="Times New Roman"/>
          <w:szCs w:val="20"/>
        </w:rPr>
        <w:t>undoubtedly</w:t>
      </w:r>
      <w:r w:rsidRPr="006F5D56">
        <w:rPr>
          <w:rFonts w:ascii="Times New Roman" w:hAnsi="Times New Roman" w:cs="Times New Roman"/>
          <w:szCs w:val="20"/>
        </w:rPr>
        <w:t xml:space="preserve"> </w:t>
      </w:r>
      <w:r w:rsidR="00AE1B9F" w:rsidRPr="006F5D56">
        <w:rPr>
          <w:rFonts w:ascii="Times New Roman" w:hAnsi="Times New Roman" w:cs="Times New Roman"/>
          <w:szCs w:val="20"/>
        </w:rPr>
        <w:t>impact</w:t>
      </w:r>
      <w:r w:rsidRPr="006F5D5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6F5D56">
        <w:rPr>
          <w:rFonts w:ascii="Times New Roman" w:hAnsi="Times New Roman" w:cs="Times New Roman"/>
          <w:szCs w:val="20"/>
        </w:rPr>
        <w:t>Sungshin</w:t>
      </w:r>
      <w:r w:rsidR="0080613B" w:rsidRPr="006F5D56">
        <w:rPr>
          <w:rFonts w:ascii="Times New Roman" w:hAnsi="Times New Roman" w:cs="Times New Roman"/>
          <w:szCs w:val="20"/>
        </w:rPr>
        <w:t>’s</w:t>
      </w:r>
      <w:proofErr w:type="spellEnd"/>
      <w:r w:rsidR="0080613B" w:rsidRPr="006F5D56">
        <w:rPr>
          <w:rFonts w:ascii="Times New Roman" w:hAnsi="Times New Roman" w:cs="Times New Roman"/>
          <w:szCs w:val="20"/>
        </w:rPr>
        <w:t xml:space="preserve"> </w:t>
      </w:r>
      <w:r w:rsidRPr="006F5D56">
        <w:rPr>
          <w:rFonts w:ascii="Times New Roman" w:hAnsi="Times New Roman" w:cs="Times New Roman"/>
          <w:szCs w:val="20"/>
        </w:rPr>
        <w:t xml:space="preserve">evaluation </w:t>
      </w:r>
      <w:r w:rsidR="00AE1B9F" w:rsidRPr="006F5D56">
        <w:rPr>
          <w:rFonts w:ascii="Times New Roman" w:hAnsi="Times New Roman" w:cs="Times New Roman"/>
          <w:szCs w:val="20"/>
        </w:rPr>
        <w:t>methods</w:t>
      </w:r>
      <w:r w:rsidRPr="006F5D56">
        <w:rPr>
          <w:rFonts w:ascii="Times New Roman" w:hAnsi="Times New Roman" w:cs="Times New Roman"/>
          <w:szCs w:val="20"/>
        </w:rPr>
        <w:t xml:space="preserve"> and </w:t>
      </w:r>
      <w:r w:rsidRPr="006F5D56">
        <w:rPr>
          <w:rFonts w:ascii="Times New Roman" w:hAnsi="Times New Roman" w:cs="Times New Roman"/>
          <w:szCs w:val="20"/>
        </w:rPr>
        <w:lastRenderedPageBreak/>
        <w:t xml:space="preserve">students’ studying </w:t>
      </w:r>
      <w:r w:rsidR="00AE1B9F" w:rsidRPr="006F5D56">
        <w:rPr>
          <w:rFonts w:ascii="Times New Roman" w:hAnsi="Times New Roman" w:cs="Times New Roman"/>
          <w:szCs w:val="20"/>
        </w:rPr>
        <w:t>approaches</w:t>
      </w:r>
      <w:r w:rsidRPr="006F5D56">
        <w:rPr>
          <w:rFonts w:ascii="Times New Roman" w:hAnsi="Times New Roman" w:cs="Times New Roman"/>
          <w:szCs w:val="20"/>
        </w:rPr>
        <w:t xml:space="preserve">. </w:t>
      </w:r>
      <w:r w:rsidR="00AE1B9F" w:rsidRPr="006F5D56">
        <w:rPr>
          <w:rFonts w:ascii="Times New Roman" w:hAnsi="Times New Roman" w:cs="Times New Roman"/>
          <w:szCs w:val="20"/>
        </w:rPr>
        <w:t xml:space="preserve">The potential changes </w:t>
      </w:r>
      <w:r w:rsidR="0080613B" w:rsidRPr="006F5D56">
        <w:rPr>
          <w:rFonts w:ascii="Times New Roman" w:hAnsi="Times New Roman" w:cs="Times New Roman"/>
          <w:szCs w:val="20"/>
        </w:rPr>
        <w:t>are</w:t>
      </w:r>
      <w:r w:rsidRPr="006F5D56">
        <w:rPr>
          <w:rFonts w:ascii="Times New Roman" w:hAnsi="Times New Roman" w:cs="Times New Roman"/>
          <w:szCs w:val="20"/>
        </w:rPr>
        <w:t xml:space="preserve"> evaluation </w:t>
      </w:r>
      <w:r w:rsidR="00AE1B9F" w:rsidRPr="006F5D56">
        <w:rPr>
          <w:rFonts w:ascii="Times New Roman" w:hAnsi="Times New Roman" w:cs="Times New Roman"/>
          <w:szCs w:val="20"/>
        </w:rPr>
        <w:t>methods</w:t>
      </w:r>
      <w:r w:rsidR="00DD7FD3" w:rsidRPr="006F5D56">
        <w:rPr>
          <w:rFonts w:ascii="Times New Roman" w:hAnsi="Times New Roman" w:cs="Times New Roman"/>
          <w:szCs w:val="20"/>
        </w:rPr>
        <w:t>,</w:t>
      </w:r>
      <w:r w:rsidRPr="006F5D56">
        <w:rPr>
          <w:rFonts w:ascii="Times New Roman" w:hAnsi="Times New Roman" w:cs="Times New Roman"/>
          <w:szCs w:val="20"/>
        </w:rPr>
        <w:t xml:space="preserve"> such as </w:t>
      </w:r>
      <w:r w:rsidR="00DD7FD3" w:rsidRPr="006F5D56">
        <w:rPr>
          <w:rFonts w:ascii="Times New Roman" w:hAnsi="Times New Roman" w:cs="Times New Roman"/>
          <w:szCs w:val="20"/>
        </w:rPr>
        <w:t xml:space="preserve">permissions </w:t>
      </w:r>
      <w:r w:rsidR="001912EE">
        <w:rPr>
          <w:rFonts w:ascii="Times New Roman" w:hAnsi="Times New Roman" w:cs="Times New Roman"/>
          <w:szCs w:val="20"/>
        </w:rPr>
        <w:t>to Google</w:t>
      </w:r>
      <w:r w:rsidRPr="006F5D56">
        <w:rPr>
          <w:rFonts w:ascii="Times New Roman" w:hAnsi="Times New Roman" w:cs="Times New Roman"/>
          <w:szCs w:val="20"/>
        </w:rPr>
        <w:t xml:space="preserve"> </w:t>
      </w:r>
      <w:r w:rsidR="00DD7FD3" w:rsidRPr="006F5D56">
        <w:rPr>
          <w:rFonts w:ascii="Times New Roman" w:hAnsi="Times New Roman" w:cs="Times New Roman"/>
          <w:szCs w:val="20"/>
        </w:rPr>
        <w:t>on</w:t>
      </w:r>
      <w:r w:rsidRPr="006F5D56">
        <w:rPr>
          <w:rFonts w:ascii="Times New Roman" w:hAnsi="Times New Roman" w:cs="Times New Roman"/>
          <w:szCs w:val="20"/>
        </w:rPr>
        <w:t xml:space="preserve"> subject exams</w:t>
      </w:r>
      <w:r w:rsidR="00DD7FD3" w:rsidRPr="006F5D56">
        <w:rPr>
          <w:rFonts w:ascii="Times New Roman" w:hAnsi="Times New Roman" w:cs="Times New Roman"/>
          <w:szCs w:val="20"/>
        </w:rPr>
        <w:t xml:space="preserve"> nowadays, </w:t>
      </w:r>
      <w:r w:rsidR="00DF6CFE">
        <w:rPr>
          <w:rFonts w:ascii="Times New Roman" w:hAnsi="Times New Roman" w:cs="Times New Roman"/>
          <w:szCs w:val="20"/>
        </w:rPr>
        <w:t>remain</w:t>
      </w:r>
      <w:r w:rsidR="00DD7FD3" w:rsidRPr="006F5D56">
        <w:rPr>
          <w:rFonts w:ascii="Times New Roman" w:hAnsi="Times New Roman" w:cs="Times New Roman"/>
          <w:szCs w:val="20"/>
        </w:rPr>
        <w:t xml:space="preserve"> uncertain</w:t>
      </w:r>
      <w:r w:rsidRPr="006F5D56">
        <w:rPr>
          <w:rFonts w:ascii="Times New Roman" w:hAnsi="Times New Roman" w:cs="Times New Roman"/>
          <w:szCs w:val="20"/>
        </w:rPr>
        <w:t xml:space="preserve">. </w:t>
      </w:r>
      <w:r w:rsidR="00DD7FD3" w:rsidRPr="006F5D56">
        <w:rPr>
          <w:rFonts w:ascii="Times New Roman" w:hAnsi="Times New Roman" w:cs="Times New Roman"/>
          <w:szCs w:val="20"/>
        </w:rPr>
        <w:t>Nevertheless,</w:t>
      </w:r>
      <w:r w:rsidRPr="006F5D56">
        <w:rPr>
          <w:rFonts w:ascii="Times New Roman" w:hAnsi="Times New Roman" w:cs="Times New Roman"/>
          <w:szCs w:val="20"/>
        </w:rPr>
        <w:t xml:space="preserve"> it is </w:t>
      </w:r>
      <w:r w:rsidR="00AE1B9F" w:rsidRPr="006F5D56">
        <w:rPr>
          <w:rFonts w:ascii="Times New Roman" w:hAnsi="Times New Roman" w:cs="Times New Roman"/>
          <w:szCs w:val="20"/>
        </w:rPr>
        <w:t xml:space="preserve">anticipated that generative AI will </w:t>
      </w:r>
      <w:r w:rsidR="0080613B" w:rsidRPr="006F5D56">
        <w:rPr>
          <w:rFonts w:ascii="Times New Roman" w:hAnsi="Times New Roman" w:cs="Times New Roman"/>
          <w:szCs w:val="20"/>
        </w:rPr>
        <w:t>serve</w:t>
      </w:r>
      <w:r w:rsidR="00AE1B9F" w:rsidRPr="006F5D56">
        <w:rPr>
          <w:rFonts w:ascii="Times New Roman" w:hAnsi="Times New Roman" w:cs="Times New Roman"/>
          <w:szCs w:val="20"/>
        </w:rPr>
        <w:t xml:space="preserve"> as a knowledgeable </w:t>
      </w:r>
      <w:r w:rsidR="00DD7FD3" w:rsidRPr="006F5D56">
        <w:rPr>
          <w:rFonts w:ascii="Times New Roman" w:hAnsi="Times New Roman" w:cs="Times New Roman"/>
          <w:szCs w:val="20"/>
        </w:rPr>
        <w:t>companion</w:t>
      </w:r>
      <w:r w:rsidR="00AE1B9F" w:rsidRPr="006F5D56">
        <w:rPr>
          <w:rFonts w:ascii="Times New Roman" w:hAnsi="Times New Roman" w:cs="Times New Roman"/>
          <w:szCs w:val="20"/>
        </w:rPr>
        <w:t xml:space="preserve"> for students rather than </w:t>
      </w:r>
      <w:r w:rsidR="00DD7FD3" w:rsidRPr="006F5D56">
        <w:rPr>
          <w:rFonts w:ascii="Times New Roman" w:hAnsi="Times New Roman" w:cs="Times New Roman"/>
          <w:szCs w:val="20"/>
        </w:rPr>
        <w:t>being seen as a</w:t>
      </w:r>
      <w:r w:rsidR="00AE1B9F" w:rsidRPr="006F5D56">
        <w:rPr>
          <w:rFonts w:ascii="Times New Roman" w:hAnsi="Times New Roman" w:cs="Times New Roman"/>
          <w:szCs w:val="20"/>
        </w:rPr>
        <w:t xml:space="preserve"> tool for cheating or an enemy for studying</w:t>
      </w:r>
      <w:r w:rsidR="00DD7FD3" w:rsidRPr="006F5D56">
        <w:rPr>
          <w:rFonts w:ascii="Times New Roman" w:hAnsi="Times New Roman" w:cs="Times New Roman"/>
          <w:szCs w:val="20"/>
        </w:rPr>
        <w:t xml:space="preserve">, or </w:t>
      </w:r>
      <w:r w:rsidR="00DF6CFE">
        <w:rPr>
          <w:rFonts w:ascii="Times New Roman" w:hAnsi="Times New Roman" w:cs="Times New Roman"/>
          <w:szCs w:val="20"/>
        </w:rPr>
        <w:t xml:space="preserve">a </w:t>
      </w:r>
      <w:r w:rsidR="00DD7FD3" w:rsidRPr="006F5D56">
        <w:rPr>
          <w:rFonts w:ascii="Times New Roman" w:hAnsi="Times New Roman" w:cs="Times New Roman"/>
          <w:szCs w:val="20"/>
        </w:rPr>
        <w:t>hindrance to learning</w:t>
      </w:r>
      <w:r w:rsidR="00AE1B9F" w:rsidRPr="006F5D56">
        <w:rPr>
          <w:rFonts w:ascii="Times New Roman" w:hAnsi="Times New Roman" w:cs="Times New Roman"/>
          <w:szCs w:val="20"/>
        </w:rPr>
        <w:t>.</w:t>
      </w:r>
    </w:p>
    <w:sectPr w:rsidR="008057CE" w:rsidRPr="006F5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6277" w14:textId="77777777" w:rsidR="000607B0" w:rsidRDefault="000607B0" w:rsidP="00DF410B">
      <w:pPr>
        <w:spacing w:after="0" w:line="240" w:lineRule="auto"/>
      </w:pPr>
      <w:r>
        <w:separator/>
      </w:r>
    </w:p>
  </w:endnote>
  <w:endnote w:type="continuationSeparator" w:id="0">
    <w:p w14:paraId="08102A61" w14:textId="77777777" w:rsidR="000607B0" w:rsidRDefault="000607B0" w:rsidP="00DF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9F06D" w14:textId="77777777" w:rsidR="000607B0" w:rsidRDefault="000607B0" w:rsidP="00DF410B">
      <w:pPr>
        <w:spacing w:after="0" w:line="240" w:lineRule="auto"/>
      </w:pPr>
      <w:r>
        <w:separator/>
      </w:r>
    </w:p>
  </w:footnote>
  <w:footnote w:type="continuationSeparator" w:id="0">
    <w:p w14:paraId="34CFD5CE" w14:textId="77777777" w:rsidR="000607B0" w:rsidRDefault="000607B0" w:rsidP="00DF410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ly Terry">
    <w15:presenceInfo w15:providerId="Windows Live" w15:userId="ce15d4e5f5b571a4"/>
  </w15:person>
  <w15:person w15:author="허나윤">
    <w15:presenceInfo w15:providerId="None" w15:userId="허나윤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2C"/>
    <w:rsid w:val="00020F07"/>
    <w:rsid w:val="00040F24"/>
    <w:rsid w:val="0004201D"/>
    <w:rsid w:val="000607B0"/>
    <w:rsid w:val="00074ED5"/>
    <w:rsid w:val="000C7E03"/>
    <w:rsid w:val="00165BB5"/>
    <w:rsid w:val="001912EE"/>
    <w:rsid w:val="001C35D8"/>
    <w:rsid w:val="0024142A"/>
    <w:rsid w:val="00245D25"/>
    <w:rsid w:val="00250F51"/>
    <w:rsid w:val="002612BB"/>
    <w:rsid w:val="0026356C"/>
    <w:rsid w:val="002664AA"/>
    <w:rsid w:val="00271DD4"/>
    <w:rsid w:val="002C2ED1"/>
    <w:rsid w:val="002E40E3"/>
    <w:rsid w:val="00365697"/>
    <w:rsid w:val="00376433"/>
    <w:rsid w:val="003919CE"/>
    <w:rsid w:val="003A6795"/>
    <w:rsid w:val="003C4170"/>
    <w:rsid w:val="003C742C"/>
    <w:rsid w:val="003F545E"/>
    <w:rsid w:val="00402001"/>
    <w:rsid w:val="00480613"/>
    <w:rsid w:val="004965D9"/>
    <w:rsid w:val="005912A9"/>
    <w:rsid w:val="00640645"/>
    <w:rsid w:val="006552BD"/>
    <w:rsid w:val="0069559B"/>
    <w:rsid w:val="006F5D56"/>
    <w:rsid w:val="007F6EEA"/>
    <w:rsid w:val="00800648"/>
    <w:rsid w:val="008057CE"/>
    <w:rsid w:val="0080613B"/>
    <w:rsid w:val="00857D9D"/>
    <w:rsid w:val="008C5CCB"/>
    <w:rsid w:val="008E7B84"/>
    <w:rsid w:val="0091753F"/>
    <w:rsid w:val="009528BC"/>
    <w:rsid w:val="009C34B8"/>
    <w:rsid w:val="009C727B"/>
    <w:rsid w:val="00A106A7"/>
    <w:rsid w:val="00A361DA"/>
    <w:rsid w:val="00A4554F"/>
    <w:rsid w:val="00AD1312"/>
    <w:rsid w:val="00AE1B9F"/>
    <w:rsid w:val="00BA07AC"/>
    <w:rsid w:val="00BA0FCD"/>
    <w:rsid w:val="00C76315"/>
    <w:rsid w:val="00CF2691"/>
    <w:rsid w:val="00D14801"/>
    <w:rsid w:val="00D333EB"/>
    <w:rsid w:val="00D77E95"/>
    <w:rsid w:val="00DA668F"/>
    <w:rsid w:val="00DD7FD3"/>
    <w:rsid w:val="00DF410B"/>
    <w:rsid w:val="00DF6CFE"/>
    <w:rsid w:val="00E60A06"/>
    <w:rsid w:val="00E83219"/>
    <w:rsid w:val="00E9349B"/>
    <w:rsid w:val="00EA1E66"/>
    <w:rsid w:val="00F251A5"/>
    <w:rsid w:val="00F26194"/>
    <w:rsid w:val="00FD4BA2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0CD7A"/>
  <w15:chartTrackingRefBased/>
  <w15:docId w15:val="{E7E36C34-F542-4099-B2AC-CC72A017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6356C"/>
    <w:rPr>
      <w:sz w:val="18"/>
      <w:szCs w:val="18"/>
    </w:rPr>
  </w:style>
  <w:style w:type="paragraph" w:styleId="a4">
    <w:name w:val="annotation text"/>
    <w:basedOn w:val="a"/>
    <w:link w:val="Char"/>
    <w:uiPriority w:val="99"/>
    <w:unhideWhenUsed/>
    <w:rsid w:val="0026356C"/>
    <w:pPr>
      <w:jc w:val="left"/>
    </w:pPr>
  </w:style>
  <w:style w:type="character" w:customStyle="1" w:styleId="Char">
    <w:name w:val="메모 텍스트 Char"/>
    <w:basedOn w:val="a0"/>
    <w:link w:val="a4"/>
    <w:uiPriority w:val="99"/>
    <w:rsid w:val="0026356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6356C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26356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635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6356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Revision"/>
    <w:hidden/>
    <w:uiPriority w:val="99"/>
    <w:semiHidden/>
    <w:rsid w:val="0080613B"/>
    <w:pPr>
      <w:spacing w:after="0" w:line="240" w:lineRule="auto"/>
      <w:jc w:val="left"/>
    </w:pPr>
  </w:style>
  <w:style w:type="paragraph" w:styleId="a8">
    <w:name w:val="header"/>
    <w:basedOn w:val="a"/>
    <w:link w:val="Char2"/>
    <w:uiPriority w:val="99"/>
    <w:unhideWhenUsed/>
    <w:rsid w:val="00DF410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DF410B"/>
  </w:style>
  <w:style w:type="paragraph" w:styleId="a9">
    <w:name w:val="footer"/>
    <w:basedOn w:val="a"/>
    <w:link w:val="Char3"/>
    <w:uiPriority w:val="99"/>
    <w:unhideWhenUsed/>
    <w:rsid w:val="00DF410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DF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경빈</dc:creator>
  <cp:keywords/>
  <dc:description/>
  <cp:lastModifiedBy>류 경빈</cp:lastModifiedBy>
  <cp:revision>5</cp:revision>
  <dcterms:created xsi:type="dcterms:W3CDTF">2023-07-26T02:13:00Z</dcterms:created>
  <dcterms:modified xsi:type="dcterms:W3CDTF">2023-07-26T02:41:00Z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3d553cb3-4d0c-4294-9023-1312f9c8c050</vt:lpwstr>
  </property>
</Properties>
</file>