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0C4A" w14:textId="2BF15D72" w:rsidR="00CF29DC" w:rsidRPr="0081709B" w:rsidRDefault="00CF29DC" w:rsidP="00CF29D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Title: </w:t>
      </w:r>
      <w:r w:rsidR="0081709B">
        <w:rPr>
          <w:rFonts w:ascii="Times New Roman" w:hAnsi="Times New Roman" w:cs="Times New Roman"/>
          <w:szCs w:val="20"/>
        </w:rPr>
        <w:t xml:space="preserve">Sunshine, a </w:t>
      </w:r>
      <w:r w:rsidR="00FC333B">
        <w:rPr>
          <w:rFonts w:ascii="Times New Roman" w:hAnsi="Times New Roman" w:cs="Times New Roman"/>
          <w:szCs w:val="20"/>
        </w:rPr>
        <w:t>R</w:t>
      </w:r>
      <w:r w:rsidR="0081709B">
        <w:rPr>
          <w:rFonts w:ascii="Times New Roman" w:hAnsi="Times New Roman" w:cs="Times New Roman"/>
          <w:szCs w:val="20"/>
        </w:rPr>
        <w:t xml:space="preserve">eliable </w:t>
      </w:r>
      <w:r w:rsidR="00FC333B">
        <w:rPr>
          <w:rFonts w:ascii="Times New Roman" w:hAnsi="Times New Roman" w:cs="Times New Roman"/>
          <w:szCs w:val="20"/>
        </w:rPr>
        <w:t>C</w:t>
      </w:r>
      <w:r w:rsidR="0081709B">
        <w:rPr>
          <w:rFonts w:ascii="Times New Roman" w:hAnsi="Times New Roman" w:cs="Times New Roman"/>
          <w:szCs w:val="20"/>
        </w:rPr>
        <w:t xml:space="preserve">ompanion </w:t>
      </w:r>
      <w:r w:rsidR="00666222">
        <w:rPr>
          <w:rFonts w:ascii="Times New Roman" w:hAnsi="Times New Roman" w:cs="Times New Roman"/>
          <w:szCs w:val="20"/>
        </w:rPr>
        <w:t>for</w:t>
      </w:r>
      <w:ins w:id="0" w:author="Olly Terry" w:date="2023-04-10T11:33:00Z">
        <w:r w:rsidR="00254CE9">
          <w:rPr>
            <w:rFonts w:ascii="Times New Roman" w:hAnsi="Times New Roman" w:cs="Times New Roman"/>
            <w:szCs w:val="20"/>
          </w:rPr>
          <w:t xml:space="preserve"> </w:t>
        </w:r>
      </w:ins>
      <w:r w:rsidR="0081709B">
        <w:rPr>
          <w:rFonts w:ascii="Times New Roman" w:hAnsi="Times New Roman" w:cs="Times New Roman"/>
          <w:szCs w:val="20"/>
        </w:rPr>
        <w:t xml:space="preserve">our Sungshin </w:t>
      </w:r>
      <w:r w:rsidR="005A7720">
        <w:rPr>
          <w:rFonts w:ascii="Times New Roman" w:hAnsi="Times New Roman" w:cs="Times New Roman"/>
          <w:szCs w:val="20"/>
        </w:rPr>
        <w:t>Students</w:t>
      </w:r>
    </w:p>
    <w:p w14:paraId="296F1AD2" w14:textId="7C5B996A" w:rsidR="00CF29DC" w:rsidRDefault="0081709B" w:rsidP="00CF29D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7</w:t>
      </w:r>
      <w:r w:rsidR="00B21586">
        <w:rPr>
          <w:rFonts w:ascii="Times New Roman" w:hAnsi="Times New Roman" w:cs="Times New Roman"/>
          <w:szCs w:val="20"/>
        </w:rPr>
        <w:t>34</w:t>
      </w:r>
      <w:r w:rsidR="00CF29DC">
        <w:rPr>
          <w:rFonts w:ascii="Times New Roman" w:hAnsi="Times New Roman" w:cs="Times New Roman"/>
          <w:szCs w:val="20"/>
        </w:rPr>
        <w:t xml:space="preserve"> words</w:t>
      </w:r>
    </w:p>
    <w:p w14:paraId="2664BD03" w14:textId="10477B26" w:rsidR="00CF29DC" w:rsidRDefault="00CF29DC" w:rsidP="00CF29D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>y Ryu Gyeongbin Reporter</w:t>
      </w:r>
    </w:p>
    <w:p w14:paraId="01B3F196" w14:textId="77777777" w:rsidR="00CF29DC" w:rsidRPr="00134A68" w:rsidRDefault="00CF29DC" w:rsidP="00CF29DC">
      <w:pPr>
        <w:rPr>
          <w:rFonts w:ascii="Times New Roman" w:hAnsi="Times New Roman" w:cs="Times New Roman"/>
          <w:szCs w:val="20"/>
        </w:rPr>
      </w:pPr>
    </w:p>
    <w:p w14:paraId="2577C0E3" w14:textId="25ECCD54" w:rsidR="00C63219" w:rsidRDefault="00C63219" w:rsidP="00CF29DC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Let me ask </w:t>
      </w:r>
      <w:r w:rsidR="00A07C6A">
        <w:rPr>
          <w:rFonts w:ascii="Times New Roman" w:hAnsi="Times New Roman" w:cs="Times New Roman"/>
          <w:szCs w:val="20"/>
        </w:rPr>
        <w:t>our readers</w:t>
      </w:r>
      <w:r>
        <w:rPr>
          <w:rFonts w:ascii="Times New Roman" w:hAnsi="Times New Roman" w:cs="Times New Roman"/>
          <w:szCs w:val="20"/>
        </w:rPr>
        <w:t xml:space="preserve"> a question. Why did you come to Sungshin? There could be various answers, but </w:t>
      </w:r>
      <w:r w:rsidR="00666222">
        <w:rPr>
          <w:rFonts w:ascii="Times New Roman" w:hAnsi="Times New Roman" w:cs="Times New Roman"/>
          <w:szCs w:val="20"/>
        </w:rPr>
        <w:t>this question aims</w:t>
      </w:r>
      <w:r>
        <w:rPr>
          <w:rFonts w:ascii="Times New Roman" w:hAnsi="Times New Roman" w:cs="Times New Roman"/>
          <w:szCs w:val="20"/>
        </w:rPr>
        <w:t xml:space="preserve"> to find out why our readers came to university. According to </w:t>
      </w:r>
      <w:r w:rsidR="00811816">
        <w:rPr>
          <w:rFonts w:ascii="Times New Roman" w:hAnsi="Times New Roman" w:cs="Times New Roman"/>
          <w:szCs w:val="20"/>
        </w:rPr>
        <w:t xml:space="preserve">the </w:t>
      </w:r>
      <w:r>
        <w:rPr>
          <w:rFonts w:ascii="Times New Roman" w:hAnsi="Times New Roman" w:cs="Times New Roman"/>
          <w:szCs w:val="20"/>
        </w:rPr>
        <w:t xml:space="preserve">Cambridge </w:t>
      </w:r>
      <w:r w:rsidR="003A6465">
        <w:rPr>
          <w:rFonts w:ascii="Times New Roman" w:hAnsi="Times New Roman" w:cs="Times New Roman"/>
          <w:szCs w:val="20"/>
        </w:rPr>
        <w:t>Dictionary</w:t>
      </w:r>
      <w:r>
        <w:rPr>
          <w:rFonts w:ascii="Times New Roman" w:hAnsi="Times New Roman" w:cs="Times New Roman"/>
          <w:szCs w:val="20"/>
        </w:rPr>
        <w:t xml:space="preserve">, </w:t>
      </w:r>
      <w:r w:rsidR="00811816">
        <w:rPr>
          <w:rFonts w:ascii="Times New Roman" w:hAnsi="Times New Roman" w:cs="Times New Roman"/>
          <w:szCs w:val="20"/>
        </w:rPr>
        <w:t xml:space="preserve">a </w:t>
      </w:r>
      <w:r>
        <w:rPr>
          <w:rFonts w:ascii="Times New Roman" w:hAnsi="Times New Roman" w:cs="Times New Roman"/>
          <w:szCs w:val="20"/>
        </w:rPr>
        <w:t>university is defined as a place where people study for undergraduate or postgraduate.</w:t>
      </w:r>
      <w:r w:rsidR="00811816">
        <w:rPr>
          <w:rFonts w:ascii="Times New Roman" w:hAnsi="Times New Roman" w:cs="Times New Roman"/>
          <w:szCs w:val="20"/>
        </w:rPr>
        <w:t xml:space="preserve"> </w:t>
      </w:r>
      <w:r w:rsidR="00D41538">
        <w:rPr>
          <w:rFonts w:ascii="Times New Roman" w:hAnsi="Times New Roman" w:cs="Times New Roman"/>
          <w:szCs w:val="20"/>
        </w:rPr>
        <w:t xml:space="preserve">To be specific, </w:t>
      </w:r>
      <w:r w:rsidR="00443FDC">
        <w:rPr>
          <w:rFonts w:ascii="Times New Roman" w:hAnsi="Times New Roman" w:cs="Times New Roman"/>
          <w:szCs w:val="20"/>
        </w:rPr>
        <w:t xml:space="preserve">a </w:t>
      </w:r>
      <w:r w:rsidR="00D41538">
        <w:rPr>
          <w:rFonts w:ascii="Times New Roman" w:hAnsi="Times New Roman" w:cs="Times New Roman"/>
          <w:szCs w:val="20"/>
        </w:rPr>
        <w:t>u</w:t>
      </w:r>
      <w:r w:rsidR="00811816">
        <w:rPr>
          <w:rFonts w:ascii="Times New Roman" w:hAnsi="Times New Roman" w:cs="Times New Roman"/>
          <w:szCs w:val="20"/>
        </w:rPr>
        <w:t>niversity</w:t>
      </w:r>
      <w:r w:rsidR="00AF0084">
        <w:rPr>
          <w:rFonts w:ascii="Times New Roman" w:hAnsi="Times New Roman" w:cs="Times New Roman"/>
          <w:szCs w:val="20"/>
        </w:rPr>
        <w:t xml:space="preserve"> provides </w:t>
      </w:r>
      <w:r w:rsidR="00666222">
        <w:rPr>
          <w:rFonts w:ascii="Times New Roman" w:hAnsi="Times New Roman" w:cs="Times New Roman"/>
          <w:szCs w:val="20"/>
        </w:rPr>
        <w:t>academic knowledge and</w:t>
      </w:r>
      <w:r w:rsidR="00AF0084">
        <w:rPr>
          <w:rFonts w:ascii="Times New Roman" w:hAnsi="Times New Roman" w:cs="Times New Roman"/>
          <w:szCs w:val="20"/>
        </w:rPr>
        <w:t xml:space="preserve"> various opportunities </w:t>
      </w:r>
      <w:r w:rsidR="00811816">
        <w:rPr>
          <w:rFonts w:ascii="Times New Roman" w:hAnsi="Times New Roman" w:cs="Times New Roman"/>
          <w:szCs w:val="20"/>
        </w:rPr>
        <w:t xml:space="preserve">to find our dreams, </w:t>
      </w:r>
      <w:r w:rsidR="00740AAF">
        <w:rPr>
          <w:rFonts w:ascii="Times New Roman" w:hAnsi="Times New Roman" w:cs="Times New Roman"/>
          <w:szCs w:val="20"/>
        </w:rPr>
        <w:t>enlarge</w:t>
      </w:r>
      <w:r w:rsidR="00811816">
        <w:rPr>
          <w:rFonts w:ascii="Times New Roman" w:hAnsi="Times New Roman" w:cs="Times New Roman"/>
          <w:szCs w:val="20"/>
        </w:rPr>
        <w:t xml:space="preserve"> our interests </w:t>
      </w:r>
      <w:r w:rsidR="00A40877">
        <w:rPr>
          <w:rFonts w:ascii="Times New Roman" w:hAnsi="Times New Roman" w:cs="Times New Roman"/>
          <w:szCs w:val="20"/>
        </w:rPr>
        <w:t>and help us gain a broader perspective in life</w:t>
      </w:r>
      <w:r w:rsidR="00811816">
        <w:rPr>
          <w:rFonts w:ascii="Times New Roman" w:hAnsi="Times New Roman" w:cs="Times New Roman"/>
          <w:szCs w:val="20"/>
        </w:rPr>
        <w:t xml:space="preserve">. Although listening to lectures </w:t>
      </w:r>
      <w:r w:rsidR="00666222">
        <w:rPr>
          <w:rFonts w:ascii="Times New Roman" w:hAnsi="Times New Roman" w:cs="Times New Roman" w:hint="eastAsia"/>
          <w:szCs w:val="20"/>
        </w:rPr>
        <w:t>o</w:t>
      </w:r>
      <w:r w:rsidR="00666222">
        <w:rPr>
          <w:rFonts w:ascii="Times New Roman" w:hAnsi="Times New Roman" w:cs="Times New Roman"/>
          <w:szCs w:val="20"/>
        </w:rPr>
        <w:t>ccupies</w:t>
      </w:r>
      <w:r w:rsidR="000F5ABA">
        <w:rPr>
          <w:rFonts w:ascii="Times New Roman" w:hAnsi="Times New Roman" w:cs="Times New Roman"/>
          <w:szCs w:val="20"/>
        </w:rPr>
        <w:t xml:space="preserve"> a significant portion of achieving </w:t>
      </w:r>
      <w:r w:rsidR="00666222">
        <w:rPr>
          <w:rFonts w:ascii="Times New Roman" w:hAnsi="Times New Roman" w:cs="Times New Roman"/>
          <w:szCs w:val="20"/>
        </w:rPr>
        <w:t>that</w:t>
      </w:r>
      <w:ins w:id="1" w:author="Olly Terry" w:date="2023-04-10T11:39:00Z">
        <w:r w:rsidR="00254CE9">
          <w:rPr>
            <w:rFonts w:ascii="Times New Roman" w:hAnsi="Times New Roman" w:cs="Times New Roman"/>
            <w:szCs w:val="20"/>
          </w:rPr>
          <w:t xml:space="preserve"> </w:t>
        </w:r>
      </w:ins>
      <w:r w:rsidR="000F5ABA">
        <w:rPr>
          <w:rFonts w:ascii="Times New Roman" w:hAnsi="Times New Roman" w:cs="Times New Roman"/>
          <w:szCs w:val="20"/>
        </w:rPr>
        <w:t xml:space="preserve">objective, our career counseling system Sunshine gives us invaluable assistance </w:t>
      </w:r>
      <w:r w:rsidR="00666222">
        <w:rPr>
          <w:rFonts w:ascii="Times New Roman" w:hAnsi="Times New Roman" w:cs="Times New Roman"/>
          <w:szCs w:val="20"/>
        </w:rPr>
        <w:t>as part of t</w:t>
      </w:r>
      <w:r w:rsidR="000F5ABA">
        <w:rPr>
          <w:rFonts w:ascii="Times New Roman" w:hAnsi="Times New Roman" w:cs="Times New Roman"/>
          <w:szCs w:val="20"/>
        </w:rPr>
        <w:t>h</w:t>
      </w:r>
      <w:r w:rsidR="00666222">
        <w:rPr>
          <w:rFonts w:ascii="Times New Roman" w:hAnsi="Times New Roman" w:cs="Times New Roman"/>
          <w:szCs w:val="20"/>
        </w:rPr>
        <w:t>at</w:t>
      </w:r>
      <w:r w:rsidR="000F5ABA">
        <w:rPr>
          <w:rFonts w:ascii="Times New Roman" w:hAnsi="Times New Roman" w:cs="Times New Roman"/>
          <w:szCs w:val="20"/>
        </w:rPr>
        <w:t xml:space="preserve"> journey. </w:t>
      </w:r>
    </w:p>
    <w:p w14:paraId="053B4FB1" w14:textId="067F34E1" w:rsidR="00651527" w:rsidRDefault="00E02087" w:rsidP="00A07C6A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 xml:space="preserve">unshine is a </w:t>
      </w:r>
      <w:r w:rsidR="00D41538">
        <w:rPr>
          <w:rFonts w:ascii="Times New Roman" w:hAnsi="Times New Roman" w:cs="Times New Roman"/>
          <w:szCs w:val="20"/>
        </w:rPr>
        <w:t>system</w:t>
      </w:r>
      <w:r>
        <w:rPr>
          <w:rFonts w:ascii="Times New Roman" w:hAnsi="Times New Roman" w:cs="Times New Roman"/>
          <w:szCs w:val="20"/>
        </w:rPr>
        <w:t xml:space="preserve"> where Sungshin students </w:t>
      </w:r>
      <w:r w:rsidR="00740AAF">
        <w:rPr>
          <w:rFonts w:ascii="Times New Roman" w:hAnsi="Times New Roman" w:cs="Times New Roman"/>
          <w:szCs w:val="20"/>
        </w:rPr>
        <w:t>can</w:t>
      </w:r>
      <w:r>
        <w:rPr>
          <w:rFonts w:ascii="Times New Roman" w:hAnsi="Times New Roman" w:cs="Times New Roman"/>
          <w:szCs w:val="20"/>
        </w:rPr>
        <w:t xml:space="preserve"> receive information </w:t>
      </w:r>
      <w:r w:rsidR="00443FDC">
        <w:rPr>
          <w:rFonts w:ascii="Times New Roman" w:hAnsi="Times New Roman" w:cs="Times New Roman"/>
          <w:szCs w:val="20"/>
        </w:rPr>
        <w:t xml:space="preserve">on career and employment opportunities </w:t>
      </w:r>
      <w:r>
        <w:rPr>
          <w:rFonts w:ascii="Times New Roman" w:hAnsi="Times New Roman" w:cs="Times New Roman"/>
          <w:szCs w:val="20"/>
        </w:rPr>
        <w:t xml:space="preserve">such as graphs of </w:t>
      </w:r>
      <w:r w:rsidR="00151CB2">
        <w:rPr>
          <w:rFonts w:ascii="Times New Roman" w:hAnsi="Times New Roman" w:cs="Times New Roman"/>
          <w:szCs w:val="20"/>
        </w:rPr>
        <w:t>Sungshin</w:t>
      </w:r>
      <w:r>
        <w:rPr>
          <w:rFonts w:ascii="Times New Roman" w:hAnsi="Times New Roman" w:cs="Times New Roman"/>
          <w:szCs w:val="20"/>
        </w:rPr>
        <w:t xml:space="preserve"> core competencies and core job competencies, notices, extracurricular programs, </w:t>
      </w:r>
      <w:r w:rsidR="00151CB2">
        <w:rPr>
          <w:rFonts w:ascii="Times New Roman" w:hAnsi="Times New Roman" w:cs="Times New Roman"/>
          <w:szCs w:val="20"/>
        </w:rPr>
        <w:t xml:space="preserve">and employment notices. </w:t>
      </w:r>
      <w:r w:rsidR="003877D0">
        <w:rPr>
          <w:rFonts w:ascii="Times New Roman" w:hAnsi="Times New Roman" w:cs="Times New Roman"/>
          <w:szCs w:val="20"/>
        </w:rPr>
        <w:t>The</w:t>
      </w:r>
      <w:r w:rsidR="00443FDC">
        <w:rPr>
          <w:rFonts w:ascii="Times New Roman" w:hAnsi="Times New Roman" w:cs="Times New Roman"/>
          <w:szCs w:val="20"/>
        </w:rPr>
        <w:t xml:space="preserve"> Sunshine</w:t>
      </w:r>
      <w:r w:rsidR="003877D0">
        <w:rPr>
          <w:rFonts w:ascii="Times New Roman" w:hAnsi="Times New Roman" w:cs="Times New Roman"/>
          <w:szCs w:val="20"/>
        </w:rPr>
        <w:t xml:space="preserve"> system </w:t>
      </w:r>
      <w:r w:rsidR="00F5300B">
        <w:rPr>
          <w:rFonts w:ascii="Times New Roman" w:hAnsi="Times New Roman" w:cs="Times New Roman"/>
          <w:szCs w:val="20"/>
        </w:rPr>
        <w:t xml:space="preserve">consists of </w:t>
      </w:r>
      <w:r w:rsidR="005B054B">
        <w:rPr>
          <w:rFonts w:ascii="Times New Roman" w:hAnsi="Times New Roman" w:cs="Times New Roman" w:hint="eastAsia"/>
          <w:szCs w:val="20"/>
        </w:rPr>
        <w:t>s</w:t>
      </w:r>
      <w:r w:rsidR="005B054B">
        <w:rPr>
          <w:rFonts w:ascii="Times New Roman" w:hAnsi="Times New Roman" w:cs="Times New Roman"/>
          <w:szCs w:val="20"/>
        </w:rPr>
        <w:t>even</w:t>
      </w:r>
      <w:r w:rsidR="00F5300B">
        <w:rPr>
          <w:rFonts w:ascii="Times New Roman" w:hAnsi="Times New Roman" w:cs="Times New Roman"/>
          <w:szCs w:val="20"/>
        </w:rPr>
        <w:t xml:space="preserve"> menu items</w:t>
      </w:r>
      <w:r w:rsidR="005B054B">
        <w:rPr>
          <w:rFonts w:ascii="Times New Roman" w:hAnsi="Times New Roman" w:cs="Times New Roman"/>
          <w:szCs w:val="20"/>
        </w:rPr>
        <w:t xml:space="preserve"> -</w:t>
      </w:r>
      <w:r w:rsidR="00F5300B">
        <w:rPr>
          <w:rFonts w:ascii="Times New Roman" w:hAnsi="Times New Roman" w:cs="Times New Roman"/>
          <w:szCs w:val="20"/>
        </w:rPr>
        <w:t xml:space="preserve"> vision establishment, career choice, competency development, employment information, counseling/letter, SC-Shiny, and community. </w:t>
      </w:r>
      <w:r w:rsidR="00740AAF">
        <w:rPr>
          <w:rFonts w:ascii="Times New Roman" w:hAnsi="Times New Roman" w:cs="Times New Roman"/>
          <w:szCs w:val="20"/>
        </w:rPr>
        <w:t>Despite</w:t>
      </w:r>
      <w:r w:rsidR="005B054B">
        <w:rPr>
          <w:rFonts w:ascii="Times New Roman" w:hAnsi="Times New Roman" w:cs="Times New Roman"/>
          <w:szCs w:val="20"/>
        </w:rPr>
        <w:t xml:space="preserve"> </w:t>
      </w:r>
      <w:r w:rsidR="00443FDC">
        <w:rPr>
          <w:rFonts w:ascii="Times New Roman" w:hAnsi="Times New Roman" w:cs="Times New Roman"/>
          <w:szCs w:val="20"/>
        </w:rPr>
        <w:t>e</w:t>
      </w:r>
      <w:r w:rsidR="00651527">
        <w:rPr>
          <w:rFonts w:ascii="Times New Roman" w:hAnsi="Times New Roman" w:cs="Times New Roman"/>
          <w:szCs w:val="20"/>
        </w:rPr>
        <w:t xml:space="preserve">ach of them </w:t>
      </w:r>
      <w:r w:rsidR="005B054B">
        <w:rPr>
          <w:rFonts w:ascii="Times New Roman" w:hAnsi="Times New Roman" w:cs="Times New Roman"/>
          <w:szCs w:val="20"/>
        </w:rPr>
        <w:t>serving</w:t>
      </w:r>
      <w:r w:rsidR="00443FDC">
        <w:rPr>
          <w:rFonts w:ascii="Times New Roman" w:hAnsi="Times New Roman" w:cs="Times New Roman"/>
          <w:szCs w:val="20"/>
        </w:rPr>
        <w:t xml:space="preserve"> </w:t>
      </w:r>
      <w:r w:rsidR="00D42BC0">
        <w:rPr>
          <w:rFonts w:ascii="Times New Roman" w:hAnsi="Times New Roman" w:cs="Times New Roman"/>
          <w:szCs w:val="20"/>
        </w:rPr>
        <w:t>its</w:t>
      </w:r>
      <w:r w:rsidR="00443FDC">
        <w:rPr>
          <w:rFonts w:ascii="Times New Roman" w:hAnsi="Times New Roman" w:cs="Times New Roman"/>
          <w:szCs w:val="20"/>
        </w:rPr>
        <w:t xml:space="preserve"> </w:t>
      </w:r>
      <w:r w:rsidR="00D42BC0">
        <w:rPr>
          <w:rFonts w:ascii="Times New Roman" w:hAnsi="Times New Roman" w:cs="Times New Roman"/>
          <w:szCs w:val="20"/>
        </w:rPr>
        <w:t>purpose</w:t>
      </w:r>
      <w:r w:rsidR="00651527">
        <w:rPr>
          <w:rFonts w:ascii="Times New Roman" w:hAnsi="Times New Roman" w:cs="Times New Roman"/>
          <w:szCs w:val="20"/>
        </w:rPr>
        <w:t xml:space="preserve">, </w:t>
      </w:r>
      <w:r w:rsidR="00740AAF" w:rsidRPr="00740AAF">
        <w:rPr>
          <w:rFonts w:ascii="Times New Roman" w:hAnsi="Times New Roman" w:cs="Times New Roman"/>
          <w:szCs w:val="20"/>
        </w:rPr>
        <w:t xml:space="preserve">Soojung, students of Sungshin </w:t>
      </w:r>
      <w:r w:rsidR="00740AAF">
        <w:rPr>
          <w:rFonts w:ascii="Times New Roman" w:hAnsi="Times New Roman" w:cs="Times New Roman"/>
          <w:szCs w:val="20"/>
        </w:rPr>
        <w:t>need</w:t>
      </w:r>
      <w:r w:rsidR="00740AAF" w:rsidRPr="00740AAF">
        <w:rPr>
          <w:rFonts w:ascii="Times New Roman" w:hAnsi="Times New Roman" w:cs="Times New Roman"/>
          <w:szCs w:val="20"/>
        </w:rPr>
        <w:t xml:space="preserve"> to understand</w:t>
      </w:r>
      <w:r w:rsidR="00651527">
        <w:rPr>
          <w:rFonts w:ascii="Times New Roman" w:hAnsi="Times New Roman" w:cs="Times New Roman"/>
          <w:szCs w:val="20"/>
        </w:rPr>
        <w:t xml:space="preserve"> how to </w:t>
      </w:r>
      <w:r w:rsidR="00443FDC">
        <w:rPr>
          <w:rFonts w:ascii="Times New Roman" w:hAnsi="Times New Roman" w:cs="Times New Roman"/>
          <w:szCs w:val="20"/>
        </w:rPr>
        <w:t>utilize</w:t>
      </w:r>
      <w:r w:rsidR="00651527">
        <w:rPr>
          <w:rFonts w:ascii="Times New Roman" w:hAnsi="Times New Roman" w:cs="Times New Roman"/>
          <w:szCs w:val="20"/>
        </w:rPr>
        <w:t xml:space="preserve"> </w:t>
      </w:r>
      <w:r w:rsidR="00443FDC">
        <w:rPr>
          <w:rFonts w:ascii="Times New Roman" w:hAnsi="Times New Roman" w:cs="Times New Roman"/>
          <w:szCs w:val="20"/>
        </w:rPr>
        <w:t>them effectively to make the most out of the</w:t>
      </w:r>
      <w:r w:rsidR="00666222">
        <w:rPr>
          <w:rFonts w:ascii="Times New Roman" w:hAnsi="Times New Roman" w:cs="Times New Roman"/>
          <w:szCs w:val="20"/>
        </w:rPr>
        <w:t xml:space="preserve"> system</w:t>
      </w:r>
      <w:r w:rsidR="00651527">
        <w:rPr>
          <w:rFonts w:ascii="Times New Roman" w:hAnsi="Times New Roman" w:cs="Times New Roman"/>
          <w:szCs w:val="20"/>
        </w:rPr>
        <w:t xml:space="preserve">. </w:t>
      </w:r>
    </w:p>
    <w:p w14:paraId="12ABC13C" w14:textId="1DC802CB" w:rsidR="00F5300B" w:rsidRDefault="00651527" w:rsidP="000531CA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Vision establishment, career choice, and competency development seemed to be the most useful menu tools</w:t>
      </w:r>
      <w:r w:rsidRPr="00651527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for freshmen and sophomores. </w:t>
      </w:r>
      <w:r w:rsidR="00F5300B">
        <w:rPr>
          <w:rFonts w:ascii="Times New Roman" w:hAnsi="Times New Roman" w:cs="Times New Roman"/>
          <w:szCs w:val="20"/>
        </w:rPr>
        <w:t xml:space="preserve">The </w:t>
      </w:r>
      <w:r w:rsidR="00BB2A0F">
        <w:rPr>
          <w:rFonts w:ascii="Times New Roman" w:hAnsi="Times New Roman" w:cs="Times New Roman"/>
          <w:szCs w:val="20"/>
        </w:rPr>
        <w:t>‘</w:t>
      </w:r>
      <w:r>
        <w:rPr>
          <w:rFonts w:ascii="Times New Roman" w:hAnsi="Times New Roman" w:cs="Times New Roman"/>
          <w:szCs w:val="20"/>
        </w:rPr>
        <w:t>Vision establishment</w:t>
      </w:r>
      <w:r w:rsidR="00BB2A0F">
        <w:rPr>
          <w:rFonts w:ascii="Times New Roman" w:hAnsi="Times New Roman" w:cs="Times New Roman"/>
          <w:szCs w:val="20"/>
        </w:rPr>
        <w:t>’</w:t>
      </w:r>
      <w:r w:rsidR="00F5300B">
        <w:rPr>
          <w:rFonts w:ascii="Times New Roman" w:hAnsi="Times New Roman" w:cs="Times New Roman"/>
          <w:szCs w:val="20"/>
        </w:rPr>
        <w:t xml:space="preserve"> category is where students can set goals and plan on how to achieve their dream. Although it is a bit abstract, students </w:t>
      </w:r>
      <w:r w:rsidR="009F028E">
        <w:rPr>
          <w:rFonts w:ascii="Times New Roman" w:hAnsi="Times New Roman" w:cs="Times New Roman"/>
          <w:szCs w:val="20"/>
        </w:rPr>
        <w:t xml:space="preserve">are given </w:t>
      </w:r>
      <w:r w:rsidR="00F5300B">
        <w:rPr>
          <w:rFonts w:ascii="Times New Roman" w:hAnsi="Times New Roman" w:cs="Times New Roman"/>
          <w:szCs w:val="20"/>
        </w:rPr>
        <w:t>chances to reflect on themselves</w:t>
      </w:r>
      <w:r w:rsidR="009F028E">
        <w:rPr>
          <w:rFonts w:ascii="Times New Roman" w:hAnsi="Times New Roman" w:cs="Times New Roman"/>
          <w:szCs w:val="20"/>
        </w:rPr>
        <w:t xml:space="preserve"> through this activity</w:t>
      </w:r>
      <w:r w:rsidR="00F5300B">
        <w:rPr>
          <w:rFonts w:ascii="Times New Roman" w:hAnsi="Times New Roman" w:cs="Times New Roman"/>
          <w:szCs w:val="20"/>
        </w:rPr>
        <w:t xml:space="preserve"> before</w:t>
      </w:r>
      <w:r w:rsidR="00666222">
        <w:rPr>
          <w:rFonts w:ascii="Times New Roman" w:hAnsi="Times New Roman" w:cs="Times New Roman"/>
          <w:szCs w:val="20"/>
        </w:rPr>
        <w:t xml:space="preserve"> forming</w:t>
      </w:r>
      <w:r w:rsidR="00F5300B">
        <w:rPr>
          <w:rFonts w:ascii="Times New Roman" w:hAnsi="Times New Roman" w:cs="Times New Roman"/>
          <w:szCs w:val="20"/>
        </w:rPr>
        <w:t xml:space="preserve"> </w:t>
      </w:r>
      <w:r w:rsidR="00380426">
        <w:rPr>
          <w:rFonts w:ascii="Times New Roman" w:hAnsi="Times New Roman" w:cs="Times New Roman"/>
          <w:szCs w:val="20"/>
        </w:rPr>
        <w:t>conclu</w:t>
      </w:r>
      <w:r w:rsidR="009F028E">
        <w:rPr>
          <w:rFonts w:ascii="Times New Roman" w:hAnsi="Times New Roman" w:cs="Times New Roman"/>
          <w:szCs w:val="20"/>
        </w:rPr>
        <w:t>sions about</w:t>
      </w:r>
      <w:r w:rsidR="00F5300B">
        <w:rPr>
          <w:rFonts w:ascii="Times New Roman" w:hAnsi="Times New Roman" w:cs="Times New Roman"/>
          <w:szCs w:val="20"/>
        </w:rPr>
        <w:t xml:space="preserve"> what they want to be. In the </w:t>
      </w:r>
      <w:r w:rsidR="006B0A29">
        <w:rPr>
          <w:rFonts w:ascii="Times New Roman" w:hAnsi="Times New Roman" w:cs="Times New Roman"/>
          <w:szCs w:val="20"/>
        </w:rPr>
        <w:t>‘C</w:t>
      </w:r>
      <w:r w:rsidR="00F5300B">
        <w:rPr>
          <w:rFonts w:ascii="Times New Roman" w:hAnsi="Times New Roman" w:cs="Times New Roman"/>
          <w:szCs w:val="20"/>
        </w:rPr>
        <w:t>areer choice</w:t>
      </w:r>
      <w:r w:rsidR="006B0A29">
        <w:rPr>
          <w:rFonts w:ascii="Times New Roman" w:hAnsi="Times New Roman" w:cs="Times New Roman"/>
          <w:szCs w:val="20"/>
        </w:rPr>
        <w:t>’</w:t>
      </w:r>
      <w:r w:rsidR="00F5300B">
        <w:rPr>
          <w:rFonts w:ascii="Times New Roman" w:hAnsi="Times New Roman" w:cs="Times New Roman"/>
          <w:szCs w:val="20"/>
        </w:rPr>
        <w:t xml:space="preserve"> category, </w:t>
      </w:r>
      <w:r w:rsidR="00C11BF3">
        <w:rPr>
          <w:rFonts w:ascii="Times New Roman" w:hAnsi="Times New Roman" w:cs="Times New Roman"/>
          <w:szCs w:val="20"/>
        </w:rPr>
        <w:t>the subsections are more focused on informing about specific jobs.</w:t>
      </w:r>
      <w:r w:rsidR="006B0A29">
        <w:rPr>
          <w:rFonts w:ascii="Times New Roman" w:hAnsi="Times New Roman" w:cs="Times New Roman"/>
          <w:szCs w:val="20"/>
        </w:rPr>
        <w:t xml:space="preserve"> </w:t>
      </w:r>
      <w:r w:rsidR="002B214F">
        <w:rPr>
          <w:rFonts w:ascii="Times New Roman" w:hAnsi="Times New Roman" w:cs="Times New Roman"/>
          <w:szCs w:val="20"/>
        </w:rPr>
        <w:t>The most beneficial</w:t>
      </w:r>
      <w:r w:rsidR="00BB2A0F">
        <w:rPr>
          <w:rFonts w:ascii="Times New Roman" w:hAnsi="Times New Roman" w:cs="Times New Roman"/>
          <w:szCs w:val="20"/>
        </w:rPr>
        <w:t xml:space="preserve"> </w:t>
      </w:r>
      <w:r w:rsidR="00E8394B">
        <w:rPr>
          <w:rFonts w:ascii="Times New Roman" w:hAnsi="Times New Roman" w:cs="Times New Roman"/>
          <w:szCs w:val="20"/>
        </w:rPr>
        <w:t>one</w:t>
      </w:r>
      <w:r w:rsidR="00F01966">
        <w:rPr>
          <w:rFonts w:ascii="Times New Roman" w:hAnsi="Times New Roman" w:cs="Times New Roman"/>
          <w:szCs w:val="20"/>
        </w:rPr>
        <w:t xml:space="preserve"> </w:t>
      </w:r>
      <w:r w:rsidR="00BB2A0F">
        <w:rPr>
          <w:rFonts w:ascii="Times New Roman" w:hAnsi="Times New Roman" w:cs="Times New Roman"/>
          <w:szCs w:val="20"/>
        </w:rPr>
        <w:t>for freshmen and sophomores</w:t>
      </w:r>
      <w:r w:rsidR="002B214F">
        <w:rPr>
          <w:rFonts w:ascii="Times New Roman" w:hAnsi="Times New Roman" w:cs="Times New Roman"/>
          <w:szCs w:val="20"/>
        </w:rPr>
        <w:t xml:space="preserve"> might be ‘Competency development’</w:t>
      </w:r>
      <w:r w:rsidR="00BB2A0F">
        <w:rPr>
          <w:rFonts w:ascii="Times New Roman" w:hAnsi="Times New Roman" w:cs="Times New Roman"/>
          <w:szCs w:val="20"/>
        </w:rPr>
        <w:t xml:space="preserve">. Through competency assessment, students can find out what kind of competency they have and </w:t>
      </w:r>
      <w:r w:rsidR="002B214F">
        <w:rPr>
          <w:rFonts w:ascii="Times New Roman" w:hAnsi="Times New Roman" w:cs="Times New Roman"/>
          <w:szCs w:val="20"/>
        </w:rPr>
        <w:t>reflect on</w:t>
      </w:r>
      <w:r w:rsidR="00BB2A0F">
        <w:rPr>
          <w:rFonts w:ascii="Times New Roman" w:hAnsi="Times New Roman" w:cs="Times New Roman"/>
          <w:szCs w:val="20"/>
        </w:rPr>
        <w:t xml:space="preserve"> </w:t>
      </w:r>
      <w:r w:rsidR="002B214F">
        <w:rPr>
          <w:rFonts w:ascii="Times New Roman" w:hAnsi="Times New Roman" w:cs="Times New Roman"/>
          <w:szCs w:val="20"/>
        </w:rPr>
        <w:t xml:space="preserve">their interests to </w:t>
      </w:r>
      <w:r w:rsidR="00666222">
        <w:rPr>
          <w:rFonts w:ascii="Times New Roman" w:hAnsi="Times New Roman" w:cs="Times New Roman"/>
          <w:szCs w:val="20"/>
        </w:rPr>
        <w:t>better understand</w:t>
      </w:r>
      <w:r w:rsidR="002B214F">
        <w:rPr>
          <w:rFonts w:ascii="Times New Roman" w:hAnsi="Times New Roman" w:cs="Times New Roman"/>
          <w:szCs w:val="20"/>
        </w:rPr>
        <w:t xml:space="preserve"> themselves</w:t>
      </w:r>
      <w:r w:rsidR="00BB2A0F">
        <w:rPr>
          <w:rFonts w:ascii="Times New Roman" w:hAnsi="Times New Roman" w:cs="Times New Roman"/>
          <w:szCs w:val="20"/>
        </w:rPr>
        <w:t xml:space="preserve">. Through </w:t>
      </w:r>
      <w:r w:rsidR="002B214F">
        <w:rPr>
          <w:rFonts w:ascii="Times New Roman" w:hAnsi="Times New Roman" w:cs="Times New Roman"/>
          <w:szCs w:val="20"/>
        </w:rPr>
        <w:t xml:space="preserve">group </w:t>
      </w:r>
      <w:r w:rsidR="00BB2A0F">
        <w:rPr>
          <w:rFonts w:ascii="Times New Roman" w:hAnsi="Times New Roman" w:cs="Times New Roman"/>
          <w:szCs w:val="20"/>
        </w:rPr>
        <w:t>stud</w:t>
      </w:r>
      <w:r w:rsidR="002B214F">
        <w:rPr>
          <w:rFonts w:ascii="Times New Roman" w:hAnsi="Times New Roman" w:cs="Times New Roman"/>
          <w:szCs w:val="20"/>
        </w:rPr>
        <w:t>ies</w:t>
      </w:r>
      <w:r w:rsidR="00BB2A0F">
        <w:rPr>
          <w:rFonts w:ascii="Times New Roman" w:hAnsi="Times New Roman" w:cs="Times New Roman"/>
          <w:szCs w:val="20"/>
        </w:rPr>
        <w:t xml:space="preserve"> and extracurricular activities, students can </w:t>
      </w:r>
      <w:r w:rsidR="002B214F">
        <w:rPr>
          <w:rFonts w:ascii="Times New Roman" w:hAnsi="Times New Roman" w:cs="Times New Roman"/>
          <w:szCs w:val="20"/>
        </w:rPr>
        <w:t>self-improve themselves</w:t>
      </w:r>
      <w:r w:rsidR="00984E62">
        <w:rPr>
          <w:rFonts w:ascii="Times New Roman" w:hAnsi="Times New Roman" w:cs="Times New Roman"/>
          <w:szCs w:val="20"/>
        </w:rPr>
        <w:t xml:space="preserve"> </w:t>
      </w:r>
      <w:r w:rsidR="002B214F">
        <w:rPr>
          <w:rFonts w:ascii="Times New Roman" w:hAnsi="Times New Roman" w:cs="Times New Roman"/>
          <w:szCs w:val="20"/>
        </w:rPr>
        <w:t>beyond taking</w:t>
      </w:r>
      <w:r w:rsidR="00984E62">
        <w:rPr>
          <w:rFonts w:ascii="Times New Roman" w:hAnsi="Times New Roman" w:cs="Times New Roman"/>
          <w:szCs w:val="20"/>
        </w:rPr>
        <w:t xml:space="preserve"> classes and progress in the area they are interested in</w:t>
      </w:r>
      <w:r w:rsidR="00BB2A0F"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 xml:space="preserve">Juniors and seniors are likely to find the </w:t>
      </w:r>
      <w:r w:rsidR="00E64D8E">
        <w:rPr>
          <w:rFonts w:ascii="Times New Roman" w:hAnsi="Times New Roman" w:cs="Times New Roman"/>
          <w:szCs w:val="20"/>
        </w:rPr>
        <w:t>‘Employment information</w:t>
      </w:r>
      <w:r>
        <w:rPr>
          <w:rFonts w:ascii="Times New Roman" w:hAnsi="Times New Roman" w:cs="Times New Roman"/>
          <w:szCs w:val="20"/>
        </w:rPr>
        <w:t>’</w:t>
      </w:r>
      <w:r w:rsidR="00E64D8E">
        <w:rPr>
          <w:rFonts w:ascii="Times New Roman" w:hAnsi="Times New Roman" w:cs="Times New Roman"/>
          <w:szCs w:val="20"/>
        </w:rPr>
        <w:t xml:space="preserve"> category </w:t>
      </w:r>
      <w:r>
        <w:rPr>
          <w:rFonts w:ascii="Times New Roman" w:hAnsi="Times New Roman" w:cs="Times New Roman"/>
          <w:szCs w:val="20"/>
        </w:rPr>
        <w:t>useful</w:t>
      </w:r>
      <w:r w:rsidR="00E64D8E">
        <w:rPr>
          <w:rFonts w:ascii="Times New Roman" w:hAnsi="Times New Roman" w:cs="Times New Roman"/>
          <w:szCs w:val="20"/>
        </w:rPr>
        <w:t xml:space="preserve">. The category </w:t>
      </w:r>
      <w:r w:rsidR="0081709B">
        <w:rPr>
          <w:rFonts w:ascii="Times New Roman" w:hAnsi="Times New Roman" w:cs="Times New Roman"/>
          <w:szCs w:val="20"/>
        </w:rPr>
        <w:t>provides deeper</w:t>
      </w:r>
      <w:r w:rsidR="002A4EBE">
        <w:rPr>
          <w:rFonts w:ascii="Times New Roman" w:hAnsi="Times New Roman" w:cs="Times New Roman"/>
          <w:szCs w:val="20"/>
        </w:rPr>
        <w:t xml:space="preserve"> insights into employment. Subcategories can be largely classified into</w:t>
      </w:r>
      <w:r>
        <w:rPr>
          <w:rFonts w:ascii="Times New Roman" w:hAnsi="Times New Roman" w:cs="Times New Roman"/>
          <w:szCs w:val="20"/>
        </w:rPr>
        <w:t xml:space="preserve"> roughly</w:t>
      </w:r>
      <w:r w:rsidR="002A4EBE">
        <w:rPr>
          <w:rFonts w:ascii="Times New Roman" w:hAnsi="Times New Roman" w:cs="Times New Roman"/>
          <w:szCs w:val="20"/>
        </w:rPr>
        <w:t xml:space="preserve"> two sections. One section is more about companies and recruitment while the other section is more about assisting students to get ready </w:t>
      </w:r>
      <w:r>
        <w:rPr>
          <w:rFonts w:ascii="Times New Roman" w:hAnsi="Times New Roman" w:cs="Times New Roman"/>
          <w:szCs w:val="20"/>
        </w:rPr>
        <w:t>for</w:t>
      </w:r>
      <w:r w:rsidR="002A4EB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employment.</w:t>
      </w:r>
      <w:r w:rsidR="00D31F4A">
        <w:rPr>
          <w:rFonts w:ascii="Times New Roman" w:hAnsi="Times New Roman" w:cs="Times New Roman"/>
          <w:szCs w:val="20"/>
        </w:rPr>
        <w:t xml:space="preserve"> By </w:t>
      </w:r>
      <w:r w:rsidR="00A07C6A">
        <w:rPr>
          <w:rFonts w:ascii="Times New Roman" w:hAnsi="Times New Roman" w:cs="Times New Roman"/>
          <w:szCs w:val="20"/>
        </w:rPr>
        <w:t>taking career aptitude tests students can identify jobs to their liking</w:t>
      </w:r>
      <w:r w:rsidR="002B214F">
        <w:rPr>
          <w:rFonts w:ascii="Times New Roman" w:hAnsi="Times New Roman" w:cs="Times New Roman"/>
          <w:szCs w:val="20"/>
        </w:rPr>
        <w:t>,</w:t>
      </w:r>
      <w:r w:rsidR="00A07C6A">
        <w:rPr>
          <w:rFonts w:ascii="Times New Roman" w:hAnsi="Times New Roman" w:cs="Times New Roman"/>
          <w:szCs w:val="20"/>
        </w:rPr>
        <w:t xml:space="preserve"> </w:t>
      </w:r>
      <w:r w:rsidR="00D31F4A">
        <w:rPr>
          <w:rFonts w:ascii="Times New Roman" w:hAnsi="Times New Roman" w:cs="Times New Roman"/>
          <w:szCs w:val="20"/>
        </w:rPr>
        <w:t>learn about enterprises</w:t>
      </w:r>
      <w:r w:rsidR="002B214F">
        <w:rPr>
          <w:rFonts w:ascii="Times New Roman" w:hAnsi="Times New Roman" w:cs="Times New Roman"/>
          <w:szCs w:val="20"/>
        </w:rPr>
        <w:t>,</w:t>
      </w:r>
      <w:r w:rsidR="00D31F4A">
        <w:rPr>
          <w:rFonts w:ascii="Times New Roman" w:hAnsi="Times New Roman" w:cs="Times New Roman"/>
          <w:szCs w:val="20"/>
        </w:rPr>
        <w:t xml:space="preserve"> and discover</w:t>
      </w:r>
      <w:r w:rsidR="00A07C6A">
        <w:rPr>
          <w:rFonts w:ascii="Times New Roman" w:hAnsi="Times New Roman" w:cs="Times New Roman"/>
          <w:szCs w:val="20"/>
        </w:rPr>
        <w:t xml:space="preserve"> the </w:t>
      </w:r>
      <w:r w:rsidR="00D31F4A">
        <w:rPr>
          <w:rFonts w:ascii="Times New Roman" w:hAnsi="Times New Roman" w:cs="Times New Roman"/>
          <w:szCs w:val="20"/>
        </w:rPr>
        <w:t>enterprises</w:t>
      </w:r>
      <w:r w:rsidR="00A07C6A">
        <w:rPr>
          <w:rFonts w:ascii="Times New Roman" w:hAnsi="Times New Roman" w:cs="Times New Roman"/>
          <w:szCs w:val="20"/>
        </w:rPr>
        <w:t xml:space="preserve"> they want to get into. S</w:t>
      </w:r>
      <w:r w:rsidR="00D31F4A">
        <w:rPr>
          <w:rFonts w:ascii="Times New Roman" w:hAnsi="Times New Roman" w:cs="Times New Roman"/>
          <w:szCs w:val="20"/>
        </w:rPr>
        <w:t xml:space="preserve">tudents can </w:t>
      </w:r>
      <w:r w:rsidR="00A07C6A">
        <w:rPr>
          <w:rFonts w:ascii="Times New Roman" w:hAnsi="Times New Roman" w:cs="Times New Roman"/>
          <w:szCs w:val="20"/>
        </w:rPr>
        <w:t xml:space="preserve">finally </w:t>
      </w:r>
      <w:r w:rsidR="00D31F4A">
        <w:rPr>
          <w:rFonts w:ascii="Times New Roman" w:hAnsi="Times New Roman" w:cs="Times New Roman"/>
          <w:szCs w:val="20"/>
        </w:rPr>
        <w:t>start getting ready for employment.</w:t>
      </w:r>
      <w:r w:rsidR="000531CA">
        <w:rPr>
          <w:rFonts w:ascii="Times New Roman" w:hAnsi="Times New Roman" w:cs="Times New Roman"/>
          <w:szCs w:val="20"/>
        </w:rPr>
        <w:t xml:space="preserve"> </w:t>
      </w:r>
      <w:r w:rsidR="002B214F">
        <w:rPr>
          <w:rFonts w:ascii="Times New Roman" w:hAnsi="Times New Roman" w:cs="Times New Roman"/>
          <w:szCs w:val="20"/>
        </w:rPr>
        <w:t>After</w:t>
      </w:r>
      <w:r w:rsidR="00A07C6A">
        <w:rPr>
          <w:rFonts w:ascii="Times New Roman" w:hAnsi="Times New Roman" w:cs="Times New Roman"/>
          <w:szCs w:val="20"/>
        </w:rPr>
        <w:t xml:space="preserve"> students </w:t>
      </w:r>
      <w:r w:rsidR="002B214F">
        <w:rPr>
          <w:rFonts w:ascii="Times New Roman" w:hAnsi="Times New Roman" w:cs="Times New Roman"/>
          <w:szCs w:val="20"/>
        </w:rPr>
        <w:t xml:space="preserve">have </w:t>
      </w:r>
      <w:r w:rsidR="00A07C6A">
        <w:rPr>
          <w:rFonts w:ascii="Times New Roman" w:hAnsi="Times New Roman" w:cs="Times New Roman"/>
          <w:szCs w:val="20"/>
        </w:rPr>
        <w:t xml:space="preserve">established their goals, students can </w:t>
      </w:r>
      <w:r w:rsidR="002B214F">
        <w:rPr>
          <w:rFonts w:ascii="Times New Roman" w:hAnsi="Times New Roman" w:cs="Times New Roman"/>
          <w:szCs w:val="20"/>
        </w:rPr>
        <w:t>take action</w:t>
      </w:r>
      <w:r w:rsidR="00A07C6A">
        <w:rPr>
          <w:rFonts w:ascii="Times New Roman" w:hAnsi="Times New Roman" w:cs="Times New Roman"/>
          <w:szCs w:val="20"/>
        </w:rPr>
        <w:t xml:space="preserve"> </w:t>
      </w:r>
      <w:r w:rsidR="002B214F">
        <w:rPr>
          <w:rFonts w:ascii="Times New Roman" w:hAnsi="Times New Roman" w:cs="Times New Roman"/>
          <w:szCs w:val="20"/>
        </w:rPr>
        <w:t>toward achieving</w:t>
      </w:r>
      <w:r w:rsidR="00A07C6A">
        <w:rPr>
          <w:rFonts w:ascii="Times New Roman" w:hAnsi="Times New Roman" w:cs="Times New Roman"/>
          <w:szCs w:val="20"/>
        </w:rPr>
        <w:t xml:space="preserve"> them by writing a resume or preparing for a</w:t>
      </w:r>
      <w:r w:rsidR="002B214F">
        <w:rPr>
          <w:rFonts w:ascii="Times New Roman" w:hAnsi="Times New Roman" w:cs="Times New Roman"/>
          <w:szCs w:val="20"/>
        </w:rPr>
        <w:t xml:space="preserve"> job</w:t>
      </w:r>
      <w:r w:rsidR="00A07C6A">
        <w:rPr>
          <w:rFonts w:ascii="Times New Roman" w:hAnsi="Times New Roman" w:cs="Times New Roman"/>
          <w:szCs w:val="20"/>
        </w:rPr>
        <w:t xml:space="preserve"> interview. </w:t>
      </w:r>
      <w:r w:rsidR="002B214F">
        <w:rPr>
          <w:rFonts w:ascii="Times New Roman" w:hAnsi="Times New Roman" w:cs="Times New Roman"/>
          <w:szCs w:val="20"/>
        </w:rPr>
        <w:t xml:space="preserve">The </w:t>
      </w:r>
      <w:r w:rsidR="00666222">
        <w:rPr>
          <w:rFonts w:ascii="Times New Roman" w:hAnsi="Times New Roman" w:cs="Times New Roman"/>
          <w:szCs w:val="20"/>
        </w:rPr>
        <w:t>Sunshine</w:t>
      </w:r>
      <w:ins w:id="2" w:author="Olly Terry" w:date="2023-04-10T11:50:00Z">
        <w:r w:rsidR="001C64D8">
          <w:rPr>
            <w:rFonts w:ascii="Times New Roman" w:hAnsi="Times New Roman" w:cs="Times New Roman"/>
            <w:szCs w:val="20"/>
          </w:rPr>
          <w:t xml:space="preserve"> </w:t>
        </w:r>
      </w:ins>
      <w:r w:rsidR="002B214F">
        <w:rPr>
          <w:rFonts w:ascii="Times New Roman" w:hAnsi="Times New Roman" w:cs="Times New Roman"/>
          <w:szCs w:val="20"/>
        </w:rPr>
        <w:t>system</w:t>
      </w:r>
      <w:r w:rsidR="00A07C6A">
        <w:rPr>
          <w:rFonts w:ascii="Times New Roman" w:hAnsi="Times New Roman" w:cs="Times New Roman"/>
          <w:szCs w:val="20"/>
        </w:rPr>
        <w:t xml:space="preserve"> helps </w:t>
      </w:r>
      <w:r w:rsidR="00666222">
        <w:rPr>
          <w:rFonts w:ascii="Times New Roman" w:hAnsi="Times New Roman" w:cs="Times New Roman"/>
          <w:szCs w:val="20"/>
        </w:rPr>
        <w:t>these students with this process one step at a time</w:t>
      </w:r>
      <w:r w:rsidR="00A07C6A">
        <w:rPr>
          <w:rFonts w:ascii="Times New Roman" w:hAnsi="Times New Roman" w:cs="Times New Roman"/>
          <w:szCs w:val="20"/>
        </w:rPr>
        <w:t xml:space="preserve"> and helps students to get closer to their dreams. </w:t>
      </w:r>
    </w:p>
    <w:p w14:paraId="4C91D942" w14:textId="35ACB4EF" w:rsidR="000F5ABA" w:rsidRDefault="00A07C6A" w:rsidP="00CF29DC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Besides the categories introduced above, the</w:t>
      </w:r>
      <w:r w:rsidR="00666222">
        <w:rPr>
          <w:rFonts w:ascii="Times New Roman" w:hAnsi="Times New Roman" w:cs="Times New Roman"/>
          <w:szCs w:val="20"/>
        </w:rPr>
        <w:t xml:space="preserve"> best-known</w:t>
      </w:r>
      <w:r>
        <w:rPr>
          <w:rFonts w:ascii="Times New Roman" w:hAnsi="Times New Roman" w:cs="Times New Roman"/>
          <w:szCs w:val="20"/>
        </w:rPr>
        <w:t xml:space="preserve"> category among students would be</w:t>
      </w:r>
      <w:r w:rsidR="00244E71">
        <w:rPr>
          <w:rFonts w:ascii="Times New Roman" w:hAnsi="Times New Roman" w:cs="Times New Roman"/>
          <w:szCs w:val="20"/>
        </w:rPr>
        <w:t xml:space="preserve"> the ‘counseling/letter’ category.</w:t>
      </w:r>
      <w:r w:rsidR="00466A47">
        <w:rPr>
          <w:rFonts w:ascii="Times New Roman" w:hAnsi="Times New Roman" w:cs="Times New Roman"/>
          <w:szCs w:val="20"/>
        </w:rPr>
        <w:t xml:space="preserve"> It is </w:t>
      </w:r>
      <w:r w:rsidR="002B214F">
        <w:rPr>
          <w:rFonts w:ascii="Times New Roman" w:hAnsi="Times New Roman" w:cs="Times New Roman"/>
          <w:szCs w:val="20"/>
        </w:rPr>
        <w:t>common</w:t>
      </w:r>
      <w:r w:rsidR="00466A47">
        <w:rPr>
          <w:rFonts w:ascii="Times New Roman" w:hAnsi="Times New Roman" w:cs="Times New Roman"/>
          <w:szCs w:val="20"/>
        </w:rPr>
        <w:t xml:space="preserve"> for students to be worried about their</w:t>
      </w:r>
      <w:r w:rsidR="002B214F">
        <w:rPr>
          <w:rFonts w:ascii="Times New Roman" w:hAnsi="Times New Roman" w:cs="Times New Roman"/>
          <w:szCs w:val="20"/>
        </w:rPr>
        <w:t xml:space="preserve"> future</w:t>
      </w:r>
      <w:r w:rsidR="00466A47">
        <w:rPr>
          <w:rFonts w:ascii="Times New Roman" w:hAnsi="Times New Roman" w:cs="Times New Roman"/>
          <w:szCs w:val="20"/>
        </w:rPr>
        <w:t xml:space="preserve"> paths and </w:t>
      </w:r>
      <w:r w:rsidR="002B214F">
        <w:rPr>
          <w:rFonts w:ascii="Times New Roman" w:hAnsi="Times New Roman" w:cs="Times New Roman"/>
          <w:szCs w:val="20"/>
        </w:rPr>
        <w:t>career aspects</w:t>
      </w:r>
      <w:r w:rsidR="00466A47">
        <w:rPr>
          <w:rFonts w:ascii="Times New Roman" w:hAnsi="Times New Roman" w:cs="Times New Roman"/>
          <w:szCs w:val="20"/>
        </w:rPr>
        <w:t xml:space="preserve">. Through the system Sunshine, </w:t>
      </w:r>
      <w:r w:rsidR="005B054B">
        <w:rPr>
          <w:rFonts w:ascii="Times New Roman" w:hAnsi="Times New Roman" w:cs="Times New Roman"/>
          <w:szCs w:val="20"/>
        </w:rPr>
        <w:t>Soojungs</w:t>
      </w:r>
      <w:r w:rsidR="00466A47">
        <w:rPr>
          <w:rFonts w:ascii="Times New Roman" w:hAnsi="Times New Roman" w:cs="Times New Roman"/>
          <w:szCs w:val="20"/>
        </w:rPr>
        <w:t xml:space="preserve"> can </w:t>
      </w:r>
      <w:r w:rsidR="00D42BC0">
        <w:rPr>
          <w:rFonts w:ascii="Times New Roman" w:hAnsi="Times New Roman" w:cs="Times New Roman"/>
          <w:szCs w:val="20"/>
        </w:rPr>
        <w:t>benefit from seeking</w:t>
      </w:r>
      <w:r w:rsidR="008F0D3E">
        <w:rPr>
          <w:rFonts w:ascii="Times New Roman" w:hAnsi="Times New Roman" w:cs="Times New Roman"/>
          <w:szCs w:val="20"/>
        </w:rPr>
        <w:t xml:space="preserve"> support</w:t>
      </w:r>
      <w:r w:rsidR="00466A47">
        <w:rPr>
          <w:rFonts w:ascii="Times New Roman" w:hAnsi="Times New Roman" w:cs="Times New Roman"/>
          <w:szCs w:val="20"/>
        </w:rPr>
        <w:t xml:space="preserve"> through counseling</w:t>
      </w:r>
      <w:r w:rsidR="00D42BC0">
        <w:rPr>
          <w:rFonts w:ascii="Times New Roman" w:hAnsi="Times New Roman" w:cs="Times New Roman"/>
          <w:szCs w:val="20"/>
        </w:rPr>
        <w:t xml:space="preserve"> sessions</w:t>
      </w:r>
      <w:r w:rsidR="00466A47">
        <w:rPr>
          <w:rFonts w:ascii="Times New Roman" w:hAnsi="Times New Roman" w:cs="Times New Roman"/>
          <w:szCs w:val="20"/>
        </w:rPr>
        <w:t xml:space="preserve"> with</w:t>
      </w:r>
      <w:r w:rsidR="00D42BC0">
        <w:rPr>
          <w:rFonts w:ascii="Times New Roman" w:hAnsi="Times New Roman" w:cs="Times New Roman"/>
          <w:szCs w:val="20"/>
        </w:rPr>
        <w:t xml:space="preserve"> both</w:t>
      </w:r>
      <w:r w:rsidR="00466A47">
        <w:rPr>
          <w:rFonts w:ascii="Times New Roman" w:hAnsi="Times New Roman" w:cs="Times New Roman"/>
          <w:szCs w:val="20"/>
        </w:rPr>
        <w:t xml:space="preserve"> professors and counselors.</w:t>
      </w:r>
      <w:r>
        <w:rPr>
          <w:rFonts w:ascii="Times New Roman" w:hAnsi="Times New Roman" w:cs="Times New Roman"/>
          <w:szCs w:val="20"/>
        </w:rPr>
        <w:t xml:space="preserve"> </w:t>
      </w:r>
      <w:r w:rsidR="00466A47">
        <w:rPr>
          <w:rFonts w:ascii="Times New Roman" w:hAnsi="Times New Roman" w:cs="Times New Roman"/>
          <w:szCs w:val="20"/>
        </w:rPr>
        <w:t xml:space="preserve">Supervising professors are designated for each student so students can receive counseling </w:t>
      </w:r>
      <w:r w:rsidR="008F0D3E">
        <w:rPr>
          <w:rFonts w:ascii="Times New Roman" w:hAnsi="Times New Roman" w:cs="Times New Roman"/>
          <w:szCs w:val="20"/>
        </w:rPr>
        <w:t xml:space="preserve">both </w:t>
      </w:r>
      <w:r w:rsidR="00466A47">
        <w:rPr>
          <w:rFonts w:ascii="Times New Roman" w:hAnsi="Times New Roman" w:cs="Times New Roman"/>
          <w:szCs w:val="20"/>
        </w:rPr>
        <w:t xml:space="preserve">offline </w:t>
      </w:r>
      <w:r w:rsidR="008F0D3E">
        <w:rPr>
          <w:rFonts w:ascii="Times New Roman" w:hAnsi="Times New Roman" w:cs="Times New Roman"/>
          <w:szCs w:val="20"/>
        </w:rPr>
        <w:t>and</w:t>
      </w:r>
      <w:r w:rsidR="00466A47">
        <w:rPr>
          <w:rFonts w:ascii="Times New Roman" w:hAnsi="Times New Roman" w:cs="Times New Roman"/>
          <w:szCs w:val="20"/>
        </w:rPr>
        <w:t xml:space="preserve"> online. If counseling is </w:t>
      </w:r>
      <w:r w:rsidR="008F0D3E">
        <w:rPr>
          <w:rFonts w:ascii="Times New Roman" w:hAnsi="Times New Roman" w:cs="Times New Roman"/>
          <w:szCs w:val="20"/>
        </w:rPr>
        <w:t>required</w:t>
      </w:r>
      <w:r w:rsidR="00466A47">
        <w:rPr>
          <w:rFonts w:ascii="Times New Roman" w:hAnsi="Times New Roman" w:cs="Times New Roman"/>
          <w:szCs w:val="20"/>
        </w:rPr>
        <w:t xml:space="preserve"> from a particular professor this is also available through </w:t>
      </w:r>
      <w:r w:rsidR="008F0D3E">
        <w:rPr>
          <w:rFonts w:ascii="Times New Roman" w:hAnsi="Times New Roman" w:cs="Times New Roman"/>
          <w:szCs w:val="20"/>
        </w:rPr>
        <w:t xml:space="preserve">the </w:t>
      </w:r>
      <w:r w:rsidR="00466A47">
        <w:rPr>
          <w:rFonts w:ascii="Times New Roman" w:hAnsi="Times New Roman" w:cs="Times New Roman"/>
          <w:szCs w:val="20"/>
        </w:rPr>
        <w:t>Sunshine</w:t>
      </w:r>
      <w:r w:rsidR="008F0D3E">
        <w:rPr>
          <w:rFonts w:ascii="Times New Roman" w:hAnsi="Times New Roman" w:cs="Times New Roman"/>
          <w:szCs w:val="20"/>
        </w:rPr>
        <w:t xml:space="preserve"> system</w:t>
      </w:r>
      <w:r w:rsidR="0081709B">
        <w:rPr>
          <w:rFonts w:ascii="Times New Roman" w:hAnsi="Times New Roman" w:cs="Times New Roman"/>
          <w:szCs w:val="20"/>
        </w:rPr>
        <w:t xml:space="preserve"> by simply choosing an available date</w:t>
      </w:r>
      <w:r w:rsidR="00466A47">
        <w:rPr>
          <w:rFonts w:ascii="Times New Roman" w:hAnsi="Times New Roman" w:cs="Times New Roman"/>
          <w:szCs w:val="20"/>
        </w:rPr>
        <w:t>.</w:t>
      </w:r>
      <w:r w:rsidR="008F0D3E" w:rsidRPr="008F0D3E">
        <w:rPr>
          <w:rFonts w:ascii="Times New Roman" w:hAnsi="Times New Roman" w:cs="Times New Roman"/>
          <w:szCs w:val="20"/>
        </w:rPr>
        <w:t xml:space="preserve"> </w:t>
      </w:r>
      <w:r w:rsidR="008F0D3E">
        <w:rPr>
          <w:rFonts w:ascii="Times New Roman" w:hAnsi="Times New Roman" w:cs="Times New Roman"/>
          <w:szCs w:val="20"/>
        </w:rPr>
        <w:t xml:space="preserve">Counseling in areas of career employment, learning capacity, and education with advisors can be arranged through the system as well. </w:t>
      </w:r>
      <w:r w:rsidR="00CC7494">
        <w:rPr>
          <w:rFonts w:ascii="Times New Roman" w:hAnsi="Times New Roman" w:cs="Times New Roman"/>
          <w:szCs w:val="20"/>
        </w:rPr>
        <w:t>Besides</w:t>
      </w:r>
      <w:r w:rsidR="00033FF9">
        <w:rPr>
          <w:rFonts w:ascii="Times New Roman" w:hAnsi="Times New Roman" w:cs="Times New Roman"/>
          <w:szCs w:val="20"/>
        </w:rPr>
        <w:t xml:space="preserve"> </w:t>
      </w:r>
      <w:r w:rsidR="00CC7494">
        <w:rPr>
          <w:rFonts w:ascii="Times New Roman" w:hAnsi="Times New Roman" w:cs="Times New Roman"/>
          <w:szCs w:val="20"/>
        </w:rPr>
        <w:t xml:space="preserve">professors and counselors, </w:t>
      </w:r>
      <w:r w:rsidR="002E1435">
        <w:rPr>
          <w:rFonts w:ascii="Times New Roman" w:hAnsi="Times New Roman" w:cs="Times New Roman"/>
          <w:szCs w:val="20"/>
        </w:rPr>
        <w:t>current employees who work in the field can give you help as well. Through the Sc-shiny category</w:t>
      </w:r>
      <w:r w:rsidR="009E7DF6">
        <w:rPr>
          <w:rFonts w:ascii="Times New Roman" w:hAnsi="Times New Roman" w:cs="Times New Roman"/>
          <w:szCs w:val="20"/>
        </w:rPr>
        <w:t>,</w:t>
      </w:r>
      <w:r w:rsidR="002E1435">
        <w:rPr>
          <w:rFonts w:ascii="Times New Roman" w:hAnsi="Times New Roman" w:cs="Times New Roman"/>
          <w:szCs w:val="20"/>
        </w:rPr>
        <w:t xml:space="preserve"> 1: 1 online mentoring from senior Soojungs</w:t>
      </w:r>
      <w:r w:rsidR="00033FF9">
        <w:rPr>
          <w:rFonts w:ascii="Times New Roman" w:hAnsi="Times New Roman" w:cs="Times New Roman"/>
          <w:szCs w:val="20"/>
        </w:rPr>
        <w:t xml:space="preserve"> </w:t>
      </w:r>
      <w:r w:rsidR="00AA54E9">
        <w:rPr>
          <w:rFonts w:ascii="Times New Roman" w:hAnsi="Times New Roman" w:cs="Times New Roman"/>
          <w:szCs w:val="20"/>
        </w:rPr>
        <w:t>is</w:t>
      </w:r>
      <w:r w:rsidR="00033FF9">
        <w:rPr>
          <w:rFonts w:ascii="Times New Roman" w:hAnsi="Times New Roman" w:cs="Times New Roman"/>
          <w:szCs w:val="20"/>
        </w:rPr>
        <w:t xml:space="preserve"> available</w:t>
      </w:r>
      <w:r w:rsidR="002E1435">
        <w:rPr>
          <w:rFonts w:ascii="Times New Roman" w:hAnsi="Times New Roman" w:cs="Times New Roman"/>
          <w:szCs w:val="20"/>
        </w:rPr>
        <w:t>.</w:t>
      </w:r>
      <w:r w:rsidR="00FE17C6">
        <w:rPr>
          <w:rFonts w:ascii="Times New Roman" w:hAnsi="Times New Roman" w:cs="Times New Roman"/>
          <w:szCs w:val="20"/>
        </w:rPr>
        <w:t xml:space="preserve"> Soojungs who are particularly interested in finding a position in a company would find this category useful.</w:t>
      </w:r>
      <w:r w:rsidR="00F566DC">
        <w:rPr>
          <w:rFonts w:ascii="Times New Roman" w:hAnsi="Times New Roman" w:cs="Times New Roman"/>
          <w:szCs w:val="20"/>
        </w:rPr>
        <w:t xml:space="preserve"> The community category is mainly used for examination students</w:t>
      </w:r>
      <w:r w:rsidR="009E7DF6">
        <w:rPr>
          <w:rFonts w:ascii="Times New Roman" w:hAnsi="Times New Roman" w:cs="Times New Roman"/>
          <w:szCs w:val="20"/>
        </w:rPr>
        <w:t>’</w:t>
      </w:r>
      <w:r w:rsidR="00F566DC">
        <w:rPr>
          <w:rFonts w:ascii="Times New Roman" w:hAnsi="Times New Roman" w:cs="Times New Roman"/>
          <w:szCs w:val="20"/>
        </w:rPr>
        <w:t xml:space="preserve"> management purposes. Aside from that, in the information </w:t>
      </w:r>
      <w:r w:rsidR="00F566DC">
        <w:rPr>
          <w:rFonts w:ascii="Times New Roman" w:hAnsi="Times New Roman" w:cs="Times New Roman" w:hint="eastAsia"/>
          <w:szCs w:val="20"/>
        </w:rPr>
        <w:t>p</w:t>
      </w:r>
      <w:r w:rsidR="00F566DC">
        <w:rPr>
          <w:rFonts w:ascii="Times New Roman" w:hAnsi="Times New Roman" w:cs="Times New Roman"/>
          <w:szCs w:val="20"/>
        </w:rPr>
        <w:t xml:space="preserve">laza subcategory, </w:t>
      </w:r>
      <w:r w:rsidR="005234DA">
        <w:rPr>
          <w:rFonts w:ascii="Times New Roman" w:hAnsi="Times New Roman" w:cs="Times New Roman"/>
          <w:szCs w:val="20"/>
        </w:rPr>
        <w:t>recruitment exhibitions</w:t>
      </w:r>
      <w:r w:rsidR="00740AAF">
        <w:rPr>
          <w:rFonts w:ascii="Times New Roman" w:hAnsi="Times New Roman" w:cs="Times New Roman"/>
          <w:szCs w:val="20"/>
        </w:rPr>
        <w:t>,</w:t>
      </w:r>
      <w:r w:rsidR="005234DA">
        <w:rPr>
          <w:rFonts w:ascii="Times New Roman" w:hAnsi="Times New Roman" w:cs="Times New Roman"/>
          <w:szCs w:val="20"/>
        </w:rPr>
        <w:t xml:space="preserve"> employment issues</w:t>
      </w:r>
      <w:r w:rsidR="00AA54E9">
        <w:rPr>
          <w:rFonts w:ascii="Times New Roman" w:hAnsi="Times New Roman" w:cs="Times New Roman"/>
          <w:szCs w:val="20"/>
        </w:rPr>
        <w:t>,</w:t>
      </w:r>
      <w:r w:rsidR="005234DA">
        <w:rPr>
          <w:rFonts w:ascii="Times New Roman" w:hAnsi="Times New Roman" w:cs="Times New Roman"/>
          <w:szCs w:val="20"/>
        </w:rPr>
        <w:t xml:space="preserve"> and news are displayed. </w:t>
      </w:r>
      <w:r w:rsidR="008F0D3E">
        <w:rPr>
          <w:rFonts w:ascii="Times New Roman" w:hAnsi="Times New Roman" w:cs="Times New Roman"/>
          <w:szCs w:val="20"/>
        </w:rPr>
        <w:t>Lastly,</w:t>
      </w:r>
      <w:r w:rsidR="00466A47">
        <w:rPr>
          <w:rFonts w:ascii="Times New Roman" w:hAnsi="Times New Roman" w:cs="Times New Roman"/>
          <w:szCs w:val="20"/>
        </w:rPr>
        <w:t xml:space="preserve"> </w:t>
      </w:r>
      <w:r w:rsidR="00AA54E9">
        <w:rPr>
          <w:rFonts w:ascii="Times New Roman" w:hAnsi="Times New Roman" w:cs="Times New Roman"/>
          <w:szCs w:val="20"/>
        </w:rPr>
        <w:t>‘</w:t>
      </w:r>
      <w:r w:rsidR="008F0D3E">
        <w:rPr>
          <w:rFonts w:ascii="Times New Roman" w:hAnsi="Times New Roman" w:cs="Times New Roman"/>
          <w:szCs w:val="20"/>
        </w:rPr>
        <w:t>m</w:t>
      </w:r>
      <w:r w:rsidR="00151CB2">
        <w:rPr>
          <w:rFonts w:ascii="Times New Roman" w:hAnsi="Times New Roman" w:cs="Times New Roman"/>
          <w:szCs w:val="20"/>
        </w:rPr>
        <w:t>y page</w:t>
      </w:r>
      <w:r w:rsidR="00AA54E9">
        <w:rPr>
          <w:rFonts w:ascii="Times New Roman" w:hAnsi="Times New Roman" w:cs="Times New Roman"/>
          <w:szCs w:val="20"/>
        </w:rPr>
        <w:t>’</w:t>
      </w:r>
      <w:r w:rsidR="00151CB2">
        <w:rPr>
          <w:rFonts w:ascii="Times New Roman" w:hAnsi="Times New Roman" w:cs="Times New Roman"/>
          <w:szCs w:val="20"/>
        </w:rPr>
        <w:t xml:space="preserve"> </w:t>
      </w:r>
      <w:r w:rsidR="00D857D9">
        <w:rPr>
          <w:rFonts w:ascii="Times New Roman" w:hAnsi="Times New Roman" w:cs="Times New Roman"/>
          <w:szCs w:val="20"/>
        </w:rPr>
        <w:t>enables</w:t>
      </w:r>
      <w:r w:rsidR="00151CB2">
        <w:rPr>
          <w:rFonts w:ascii="Times New Roman" w:hAnsi="Times New Roman" w:cs="Times New Roman"/>
          <w:szCs w:val="20"/>
        </w:rPr>
        <w:t xml:space="preserve"> students to promptly locate and verify the activities they have done.</w:t>
      </w:r>
      <w:r w:rsidR="008F0D3E">
        <w:rPr>
          <w:rFonts w:ascii="Times New Roman" w:hAnsi="Times New Roman" w:cs="Times New Roman"/>
          <w:szCs w:val="20"/>
        </w:rPr>
        <w:t xml:space="preserve"> This makes</w:t>
      </w:r>
      <w:r w:rsidR="00666222">
        <w:rPr>
          <w:rFonts w:ascii="Times New Roman" w:hAnsi="Times New Roman" w:cs="Times New Roman"/>
          <w:szCs w:val="20"/>
        </w:rPr>
        <w:t xml:space="preserve"> it</w:t>
      </w:r>
      <w:ins w:id="3" w:author="Olly Terry" w:date="2023-04-10T11:52:00Z">
        <w:r w:rsidR="001C64D8">
          <w:rPr>
            <w:rFonts w:ascii="Times New Roman" w:hAnsi="Times New Roman" w:cs="Times New Roman"/>
            <w:szCs w:val="20"/>
          </w:rPr>
          <w:t xml:space="preserve"> </w:t>
        </w:r>
      </w:ins>
      <w:r w:rsidR="008F0D3E">
        <w:rPr>
          <w:rFonts w:ascii="Times New Roman" w:hAnsi="Times New Roman" w:cs="Times New Roman"/>
          <w:szCs w:val="20"/>
        </w:rPr>
        <w:t>possible</w:t>
      </w:r>
      <w:r w:rsidR="00666222">
        <w:rPr>
          <w:rFonts w:ascii="Times New Roman" w:hAnsi="Times New Roman" w:cs="Times New Roman"/>
          <w:szCs w:val="20"/>
        </w:rPr>
        <w:t xml:space="preserve"> for students</w:t>
      </w:r>
      <w:r w:rsidR="008F0D3E">
        <w:rPr>
          <w:rFonts w:ascii="Times New Roman" w:hAnsi="Times New Roman" w:cs="Times New Roman"/>
          <w:szCs w:val="20"/>
        </w:rPr>
        <w:t xml:space="preserve"> to check activities immediately without checking them one by one. </w:t>
      </w:r>
    </w:p>
    <w:p w14:paraId="770413D3" w14:textId="28DEA8E5" w:rsidR="00C61701" w:rsidRPr="006C4B12" w:rsidRDefault="000531CA" w:rsidP="006C4B12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I</w:t>
      </w:r>
      <w:r>
        <w:rPr>
          <w:rFonts w:ascii="Times New Roman" w:hAnsi="Times New Roman" w:cs="Times New Roman"/>
          <w:szCs w:val="20"/>
        </w:rPr>
        <w:t xml:space="preserve">ndeed, the university is a place where students find their paths. However, ‘standing alone’ is a different term. Sungshin Women’s </w:t>
      </w:r>
      <w:r w:rsidR="00DF11A2">
        <w:rPr>
          <w:rFonts w:ascii="Times New Roman" w:hAnsi="Times New Roman" w:cs="Times New Roman"/>
          <w:szCs w:val="20"/>
        </w:rPr>
        <w:t>University</w:t>
      </w:r>
      <w:r>
        <w:rPr>
          <w:rFonts w:ascii="Times New Roman" w:hAnsi="Times New Roman" w:cs="Times New Roman"/>
          <w:szCs w:val="20"/>
        </w:rPr>
        <w:t xml:space="preserve"> offers a helping hand along the way to what students are trying to achieve. </w:t>
      </w:r>
      <w:r w:rsidR="004744BE">
        <w:rPr>
          <w:rFonts w:ascii="Times New Roman" w:hAnsi="Times New Roman" w:cs="Times New Roman"/>
          <w:szCs w:val="20"/>
        </w:rPr>
        <w:t xml:space="preserve">Not to mention, the system Sunshine is in the middle of this journey. </w:t>
      </w:r>
      <w:r w:rsidR="007D6E2B">
        <w:rPr>
          <w:rFonts w:ascii="Times New Roman" w:hAnsi="Times New Roman" w:cs="Times New Roman"/>
          <w:szCs w:val="20"/>
        </w:rPr>
        <w:t>Undoubtedly, u</w:t>
      </w:r>
      <w:r w:rsidR="00D42BC0">
        <w:rPr>
          <w:rFonts w:ascii="Times New Roman" w:hAnsi="Times New Roman" w:cs="Times New Roman"/>
          <w:szCs w:val="20"/>
        </w:rPr>
        <w:t>tilizing</w:t>
      </w:r>
      <w:r w:rsidR="007D6E2B">
        <w:rPr>
          <w:rFonts w:ascii="Times New Roman" w:hAnsi="Times New Roman" w:cs="Times New Roman"/>
          <w:szCs w:val="20"/>
        </w:rPr>
        <w:t xml:space="preserve"> the system </w:t>
      </w:r>
      <w:r w:rsidR="00D42BC0">
        <w:rPr>
          <w:rFonts w:ascii="Times New Roman" w:hAnsi="Times New Roman" w:cs="Times New Roman"/>
          <w:szCs w:val="20"/>
        </w:rPr>
        <w:t>prudently</w:t>
      </w:r>
      <w:r w:rsidR="007D6E2B">
        <w:rPr>
          <w:rFonts w:ascii="Times New Roman" w:hAnsi="Times New Roman" w:cs="Times New Roman"/>
          <w:szCs w:val="20"/>
        </w:rPr>
        <w:t xml:space="preserve"> would help students physically and psychologically as well. </w:t>
      </w:r>
      <w:r w:rsidR="00740AAF">
        <w:rPr>
          <w:rFonts w:ascii="Times New Roman" w:hAnsi="Times New Roman" w:cs="Times New Roman"/>
          <w:szCs w:val="20"/>
        </w:rPr>
        <w:t>Students should gain</w:t>
      </w:r>
      <w:r w:rsidR="007D6E2B">
        <w:rPr>
          <w:rFonts w:ascii="Times New Roman" w:hAnsi="Times New Roman" w:cs="Times New Roman"/>
          <w:szCs w:val="20"/>
        </w:rPr>
        <w:t xml:space="preserve"> a better understanding of the </w:t>
      </w:r>
      <w:r w:rsidR="007D6E2B">
        <w:rPr>
          <w:rFonts w:ascii="Times New Roman" w:hAnsi="Times New Roman" w:cs="Times New Roman"/>
          <w:szCs w:val="20"/>
        </w:rPr>
        <w:lastRenderedPageBreak/>
        <w:t xml:space="preserve">system and become familiar with the available assistance for students.    </w:t>
      </w:r>
    </w:p>
    <w:sectPr w:rsidR="00C61701" w:rsidRPr="006C4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1B62" w14:textId="77777777" w:rsidR="00E131D8" w:rsidRDefault="00E131D8" w:rsidP="00415C61">
      <w:pPr>
        <w:spacing w:after="0" w:line="240" w:lineRule="auto"/>
      </w:pPr>
      <w:r>
        <w:separator/>
      </w:r>
    </w:p>
  </w:endnote>
  <w:endnote w:type="continuationSeparator" w:id="0">
    <w:p w14:paraId="3794C821" w14:textId="77777777" w:rsidR="00E131D8" w:rsidRDefault="00E131D8" w:rsidP="0041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C691" w14:textId="77777777" w:rsidR="00E131D8" w:rsidRDefault="00E131D8" w:rsidP="00415C61">
      <w:pPr>
        <w:spacing w:after="0" w:line="240" w:lineRule="auto"/>
      </w:pPr>
      <w:r>
        <w:separator/>
      </w:r>
    </w:p>
  </w:footnote>
  <w:footnote w:type="continuationSeparator" w:id="0">
    <w:p w14:paraId="3EDC9073" w14:textId="77777777" w:rsidR="00E131D8" w:rsidRDefault="00E131D8" w:rsidP="00415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7D"/>
    <w:multiLevelType w:val="hybridMultilevel"/>
    <w:tmpl w:val="F9D04062"/>
    <w:lvl w:ilvl="0" w:tplc="9A3EDC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1364093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ly Terry">
    <w15:presenceInfo w15:providerId="Windows Live" w15:userId="ce15d4e5f5b571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DC"/>
    <w:rsid w:val="00010C66"/>
    <w:rsid w:val="00011995"/>
    <w:rsid w:val="00015598"/>
    <w:rsid w:val="00017ADA"/>
    <w:rsid w:val="0002472D"/>
    <w:rsid w:val="000336DA"/>
    <w:rsid w:val="00033FF9"/>
    <w:rsid w:val="00051B63"/>
    <w:rsid w:val="000531CA"/>
    <w:rsid w:val="00053FCF"/>
    <w:rsid w:val="00065E4D"/>
    <w:rsid w:val="00086600"/>
    <w:rsid w:val="000927BC"/>
    <w:rsid w:val="00096F45"/>
    <w:rsid w:val="000B457D"/>
    <w:rsid w:val="000C72F2"/>
    <w:rsid w:val="000D1A5A"/>
    <w:rsid w:val="000D20C6"/>
    <w:rsid w:val="000D25BD"/>
    <w:rsid w:val="000F18B5"/>
    <w:rsid w:val="000F2A4D"/>
    <w:rsid w:val="000F5ABA"/>
    <w:rsid w:val="00103ACD"/>
    <w:rsid w:val="00112414"/>
    <w:rsid w:val="00134B06"/>
    <w:rsid w:val="00151CB2"/>
    <w:rsid w:val="00154EA9"/>
    <w:rsid w:val="0015717F"/>
    <w:rsid w:val="001C64D8"/>
    <w:rsid w:val="00205A63"/>
    <w:rsid w:val="002365EC"/>
    <w:rsid w:val="00244E71"/>
    <w:rsid w:val="00254CE9"/>
    <w:rsid w:val="002A4EBE"/>
    <w:rsid w:val="002B214F"/>
    <w:rsid w:val="002B2C4A"/>
    <w:rsid w:val="002E1435"/>
    <w:rsid w:val="002E1BF9"/>
    <w:rsid w:val="00350B60"/>
    <w:rsid w:val="00366110"/>
    <w:rsid w:val="00371B05"/>
    <w:rsid w:val="00380426"/>
    <w:rsid w:val="003877D0"/>
    <w:rsid w:val="00394A02"/>
    <w:rsid w:val="003A6465"/>
    <w:rsid w:val="003C50C4"/>
    <w:rsid w:val="003F3D5A"/>
    <w:rsid w:val="003F4ACB"/>
    <w:rsid w:val="00410795"/>
    <w:rsid w:val="00415C61"/>
    <w:rsid w:val="00420163"/>
    <w:rsid w:val="00420D1A"/>
    <w:rsid w:val="00435A31"/>
    <w:rsid w:val="00443FDC"/>
    <w:rsid w:val="0045641A"/>
    <w:rsid w:val="00466A47"/>
    <w:rsid w:val="0047159E"/>
    <w:rsid w:val="004726A3"/>
    <w:rsid w:val="004744BE"/>
    <w:rsid w:val="00493214"/>
    <w:rsid w:val="004B3C13"/>
    <w:rsid w:val="004B5A5C"/>
    <w:rsid w:val="004C4249"/>
    <w:rsid w:val="005218B3"/>
    <w:rsid w:val="005234DA"/>
    <w:rsid w:val="005363F5"/>
    <w:rsid w:val="00584EB6"/>
    <w:rsid w:val="005A7720"/>
    <w:rsid w:val="005B054B"/>
    <w:rsid w:val="005B7793"/>
    <w:rsid w:val="005F32B9"/>
    <w:rsid w:val="006326D1"/>
    <w:rsid w:val="00651527"/>
    <w:rsid w:val="0065406E"/>
    <w:rsid w:val="006549E2"/>
    <w:rsid w:val="00666222"/>
    <w:rsid w:val="00666ECC"/>
    <w:rsid w:val="006B0A29"/>
    <w:rsid w:val="006C4B12"/>
    <w:rsid w:val="006D36F2"/>
    <w:rsid w:val="006D3855"/>
    <w:rsid w:val="00702DA8"/>
    <w:rsid w:val="00720C06"/>
    <w:rsid w:val="0074066E"/>
    <w:rsid w:val="00740AAF"/>
    <w:rsid w:val="007579A9"/>
    <w:rsid w:val="00764CD9"/>
    <w:rsid w:val="0076530D"/>
    <w:rsid w:val="007D4E17"/>
    <w:rsid w:val="007D6E2B"/>
    <w:rsid w:val="007E2186"/>
    <w:rsid w:val="007E39D0"/>
    <w:rsid w:val="007F4E5E"/>
    <w:rsid w:val="0081139F"/>
    <w:rsid w:val="00811816"/>
    <w:rsid w:val="00814233"/>
    <w:rsid w:val="0081709B"/>
    <w:rsid w:val="0082559C"/>
    <w:rsid w:val="00831515"/>
    <w:rsid w:val="00844844"/>
    <w:rsid w:val="008466D1"/>
    <w:rsid w:val="008703A8"/>
    <w:rsid w:val="008965C6"/>
    <w:rsid w:val="008B2A04"/>
    <w:rsid w:val="008C1FC7"/>
    <w:rsid w:val="008D770D"/>
    <w:rsid w:val="008E6851"/>
    <w:rsid w:val="008F0D3E"/>
    <w:rsid w:val="009230BD"/>
    <w:rsid w:val="00940932"/>
    <w:rsid w:val="00952898"/>
    <w:rsid w:val="009628F4"/>
    <w:rsid w:val="00971FA0"/>
    <w:rsid w:val="009834A3"/>
    <w:rsid w:val="00984E62"/>
    <w:rsid w:val="00991972"/>
    <w:rsid w:val="00992642"/>
    <w:rsid w:val="009B4DCB"/>
    <w:rsid w:val="009E14B6"/>
    <w:rsid w:val="009E77F4"/>
    <w:rsid w:val="009E7DF6"/>
    <w:rsid w:val="009F028E"/>
    <w:rsid w:val="009F715E"/>
    <w:rsid w:val="00A02B92"/>
    <w:rsid w:val="00A0519D"/>
    <w:rsid w:val="00A07C6A"/>
    <w:rsid w:val="00A11FE9"/>
    <w:rsid w:val="00A1371C"/>
    <w:rsid w:val="00A16141"/>
    <w:rsid w:val="00A236FE"/>
    <w:rsid w:val="00A40877"/>
    <w:rsid w:val="00A44226"/>
    <w:rsid w:val="00A442CF"/>
    <w:rsid w:val="00A70FEC"/>
    <w:rsid w:val="00A9560B"/>
    <w:rsid w:val="00AA2820"/>
    <w:rsid w:val="00AA54E9"/>
    <w:rsid w:val="00AB17DF"/>
    <w:rsid w:val="00AB45F3"/>
    <w:rsid w:val="00AB69F6"/>
    <w:rsid w:val="00AE0ED7"/>
    <w:rsid w:val="00AF0084"/>
    <w:rsid w:val="00B10A63"/>
    <w:rsid w:val="00B10D62"/>
    <w:rsid w:val="00B14AF9"/>
    <w:rsid w:val="00B21586"/>
    <w:rsid w:val="00B2337B"/>
    <w:rsid w:val="00B44B51"/>
    <w:rsid w:val="00B6580F"/>
    <w:rsid w:val="00B922E3"/>
    <w:rsid w:val="00BB2A0F"/>
    <w:rsid w:val="00BB50B0"/>
    <w:rsid w:val="00BC2040"/>
    <w:rsid w:val="00BD4B33"/>
    <w:rsid w:val="00BF4D8F"/>
    <w:rsid w:val="00C00067"/>
    <w:rsid w:val="00C0482D"/>
    <w:rsid w:val="00C07274"/>
    <w:rsid w:val="00C0778D"/>
    <w:rsid w:val="00C11BF3"/>
    <w:rsid w:val="00C36AB4"/>
    <w:rsid w:val="00C44960"/>
    <w:rsid w:val="00C61701"/>
    <w:rsid w:val="00C63219"/>
    <w:rsid w:val="00CB3525"/>
    <w:rsid w:val="00CC2D21"/>
    <w:rsid w:val="00CC4E62"/>
    <w:rsid w:val="00CC7494"/>
    <w:rsid w:val="00CE151C"/>
    <w:rsid w:val="00CE1FBC"/>
    <w:rsid w:val="00CF29DC"/>
    <w:rsid w:val="00D162CB"/>
    <w:rsid w:val="00D27D37"/>
    <w:rsid w:val="00D30DB8"/>
    <w:rsid w:val="00D31F4A"/>
    <w:rsid w:val="00D41538"/>
    <w:rsid w:val="00D42BC0"/>
    <w:rsid w:val="00D857D9"/>
    <w:rsid w:val="00D87C0B"/>
    <w:rsid w:val="00D9327D"/>
    <w:rsid w:val="00DA27FE"/>
    <w:rsid w:val="00DA6EC5"/>
    <w:rsid w:val="00DB31E1"/>
    <w:rsid w:val="00DB7CC7"/>
    <w:rsid w:val="00DD15F6"/>
    <w:rsid w:val="00DE3649"/>
    <w:rsid w:val="00DF11A2"/>
    <w:rsid w:val="00E02087"/>
    <w:rsid w:val="00E03A66"/>
    <w:rsid w:val="00E131D8"/>
    <w:rsid w:val="00E148AA"/>
    <w:rsid w:val="00E25D66"/>
    <w:rsid w:val="00E64D8E"/>
    <w:rsid w:val="00E82A6E"/>
    <w:rsid w:val="00E83408"/>
    <w:rsid w:val="00E8394B"/>
    <w:rsid w:val="00E919AF"/>
    <w:rsid w:val="00E91C27"/>
    <w:rsid w:val="00E94C02"/>
    <w:rsid w:val="00EB2AB3"/>
    <w:rsid w:val="00EE7FF9"/>
    <w:rsid w:val="00EF42BD"/>
    <w:rsid w:val="00F01966"/>
    <w:rsid w:val="00F21567"/>
    <w:rsid w:val="00F25F4F"/>
    <w:rsid w:val="00F5300B"/>
    <w:rsid w:val="00F566DC"/>
    <w:rsid w:val="00F76E8F"/>
    <w:rsid w:val="00F84F60"/>
    <w:rsid w:val="00FC333B"/>
    <w:rsid w:val="00FC428F"/>
    <w:rsid w:val="00FE17C6"/>
    <w:rsid w:val="00FE18A7"/>
    <w:rsid w:val="00FE6429"/>
    <w:rsid w:val="00FF0394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EC6A7"/>
  <w15:chartTrackingRefBased/>
  <w15:docId w15:val="{CD43EBC7-8D7D-4D9A-8E6C-1ACD60A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9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9DC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F29DC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CF29DC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CF29D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44B5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B44B51"/>
    <w:rPr>
      <w:b/>
      <w:bCs/>
    </w:rPr>
  </w:style>
  <w:style w:type="paragraph" w:styleId="a7">
    <w:name w:val="header"/>
    <w:basedOn w:val="a"/>
    <w:link w:val="Char1"/>
    <w:uiPriority w:val="99"/>
    <w:unhideWhenUsed/>
    <w:rsid w:val="00415C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415C61"/>
  </w:style>
  <w:style w:type="paragraph" w:styleId="a8">
    <w:name w:val="footer"/>
    <w:basedOn w:val="a"/>
    <w:link w:val="Char2"/>
    <w:uiPriority w:val="99"/>
    <w:unhideWhenUsed/>
    <w:rsid w:val="00415C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415C61"/>
  </w:style>
  <w:style w:type="paragraph" w:styleId="a9">
    <w:name w:val="Revision"/>
    <w:hidden/>
    <w:uiPriority w:val="99"/>
    <w:semiHidden/>
    <w:rsid w:val="00254CE9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B458-2BCB-45E9-998B-D2EDD84F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3</cp:revision>
  <dcterms:created xsi:type="dcterms:W3CDTF">2023-04-11T12:02:00Z</dcterms:created>
  <dcterms:modified xsi:type="dcterms:W3CDTF">2023-04-11T12:09:00Z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7cc4dcd2-51c8-4cee-89cb-5bc30859c09f</vt:lpwstr>
  </property>
</Properties>
</file>