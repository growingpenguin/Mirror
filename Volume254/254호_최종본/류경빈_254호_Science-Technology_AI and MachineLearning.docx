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92FBF" w14:textId="5111FABC" w:rsidR="00137843" w:rsidRPr="005C7A45" w:rsidRDefault="00137843" w:rsidP="00137843">
      <w:pPr>
        <w:rPr>
          <w:rFonts w:ascii="Times New Roman" w:hAnsi="Times New Roman" w:cs="Times New Roman"/>
          <w:szCs w:val="20"/>
        </w:rPr>
      </w:pPr>
      <w:r>
        <w:rPr>
          <w:rFonts w:ascii="Times New Roman" w:hAnsi="Times New Roman" w:cs="Times New Roman"/>
          <w:szCs w:val="20"/>
        </w:rPr>
        <w:t>Title:</w:t>
      </w:r>
      <w:r w:rsidR="00767CE4">
        <w:rPr>
          <w:rFonts w:ascii="Times New Roman" w:hAnsi="Times New Roman" w:cs="Times New Roman"/>
          <w:szCs w:val="20"/>
        </w:rPr>
        <w:t xml:space="preserve"> AI and </w:t>
      </w:r>
      <w:r w:rsidR="0018403C">
        <w:rPr>
          <w:rFonts w:ascii="Times New Roman" w:hAnsi="Times New Roman" w:cs="Times New Roman" w:hint="eastAsia"/>
          <w:szCs w:val="20"/>
        </w:rPr>
        <w:t>M</w:t>
      </w:r>
      <w:r w:rsidR="00767CE4">
        <w:rPr>
          <w:rFonts w:ascii="Times New Roman" w:hAnsi="Times New Roman" w:cs="Times New Roman"/>
          <w:szCs w:val="20"/>
        </w:rPr>
        <w:t xml:space="preserve">achine </w:t>
      </w:r>
      <w:r w:rsidR="0018403C">
        <w:rPr>
          <w:rFonts w:ascii="Times New Roman" w:hAnsi="Times New Roman" w:cs="Times New Roman"/>
          <w:szCs w:val="20"/>
        </w:rPr>
        <w:t>L</w:t>
      </w:r>
      <w:r w:rsidR="00767CE4">
        <w:rPr>
          <w:rFonts w:ascii="Times New Roman" w:hAnsi="Times New Roman" w:cs="Times New Roman"/>
          <w:szCs w:val="20"/>
        </w:rPr>
        <w:t xml:space="preserve">earning: </w:t>
      </w:r>
      <w:r w:rsidR="0018403C">
        <w:rPr>
          <w:rFonts w:ascii="Times New Roman" w:hAnsi="Times New Roman" w:cs="Times New Roman"/>
          <w:szCs w:val="20"/>
        </w:rPr>
        <w:t>B</w:t>
      </w:r>
      <w:r w:rsidR="00767CE4">
        <w:rPr>
          <w:rFonts w:ascii="Times New Roman" w:hAnsi="Times New Roman" w:cs="Times New Roman"/>
          <w:szCs w:val="20"/>
        </w:rPr>
        <w:t xml:space="preserve">eginner’s </w:t>
      </w:r>
      <w:r w:rsidR="00293D20">
        <w:rPr>
          <w:rFonts w:ascii="Times New Roman" w:hAnsi="Times New Roman" w:cs="Times New Roman"/>
          <w:szCs w:val="20"/>
        </w:rPr>
        <w:t>Guide</w:t>
      </w:r>
      <w:r w:rsidR="00767CE4">
        <w:rPr>
          <w:rFonts w:ascii="Times New Roman" w:hAnsi="Times New Roman" w:cs="Times New Roman"/>
          <w:szCs w:val="20"/>
        </w:rPr>
        <w:t xml:space="preserve"> to </w:t>
      </w:r>
      <w:r w:rsidR="0018403C">
        <w:rPr>
          <w:rFonts w:ascii="Times New Roman" w:hAnsi="Times New Roman" w:cs="Times New Roman"/>
          <w:szCs w:val="20"/>
        </w:rPr>
        <w:t>U</w:t>
      </w:r>
      <w:r w:rsidR="00767CE4">
        <w:rPr>
          <w:rFonts w:ascii="Times New Roman" w:hAnsi="Times New Roman" w:cs="Times New Roman"/>
          <w:szCs w:val="20"/>
        </w:rPr>
        <w:t xml:space="preserve">nderstanding </w:t>
      </w:r>
      <w:r w:rsidR="0018403C">
        <w:rPr>
          <w:rFonts w:ascii="Times New Roman" w:hAnsi="Times New Roman" w:cs="Times New Roman"/>
          <w:szCs w:val="20"/>
        </w:rPr>
        <w:t>I</w:t>
      </w:r>
      <w:r w:rsidR="00767CE4">
        <w:rPr>
          <w:rFonts w:ascii="Times New Roman" w:hAnsi="Times New Roman" w:cs="Times New Roman"/>
          <w:szCs w:val="20"/>
        </w:rPr>
        <w:t xml:space="preserve">ts </w:t>
      </w:r>
      <w:r w:rsidR="0018403C">
        <w:rPr>
          <w:rFonts w:ascii="Times New Roman" w:hAnsi="Times New Roman" w:cs="Times New Roman"/>
          <w:szCs w:val="20"/>
        </w:rPr>
        <w:t>P</w:t>
      </w:r>
      <w:r w:rsidR="00767CE4">
        <w:rPr>
          <w:rFonts w:ascii="Times New Roman" w:hAnsi="Times New Roman" w:cs="Times New Roman"/>
          <w:szCs w:val="20"/>
        </w:rPr>
        <w:t xml:space="preserve">ower and </w:t>
      </w:r>
      <w:r w:rsidR="00B965A7">
        <w:rPr>
          <w:rFonts w:ascii="Times New Roman" w:hAnsi="Times New Roman" w:cs="Times New Roman"/>
          <w:szCs w:val="20"/>
        </w:rPr>
        <w:t>Process</w:t>
      </w:r>
    </w:p>
    <w:p w14:paraId="5E4969AF" w14:textId="741EB6FA" w:rsidR="00137843" w:rsidRDefault="007D05F1" w:rsidP="00137843">
      <w:pPr>
        <w:rPr>
          <w:rFonts w:ascii="Times New Roman" w:hAnsi="Times New Roman" w:cs="Times New Roman"/>
          <w:szCs w:val="20"/>
        </w:rPr>
      </w:pPr>
      <w:r>
        <w:rPr>
          <w:rFonts w:ascii="Times New Roman" w:hAnsi="Times New Roman" w:cs="Times New Roman"/>
          <w:szCs w:val="20"/>
        </w:rPr>
        <w:t>9</w:t>
      </w:r>
      <w:r w:rsidR="000D4475">
        <w:rPr>
          <w:rFonts w:ascii="Times New Roman" w:hAnsi="Times New Roman" w:cs="Times New Roman"/>
          <w:szCs w:val="20"/>
        </w:rPr>
        <w:t>5</w:t>
      </w:r>
      <w:r w:rsidR="00586A08">
        <w:rPr>
          <w:rFonts w:ascii="Times New Roman" w:hAnsi="Times New Roman" w:cs="Times New Roman"/>
          <w:szCs w:val="20"/>
        </w:rPr>
        <w:t>1</w:t>
      </w:r>
      <w:r w:rsidR="00137843">
        <w:rPr>
          <w:rFonts w:ascii="Times New Roman" w:hAnsi="Times New Roman" w:cs="Times New Roman"/>
          <w:szCs w:val="20"/>
        </w:rPr>
        <w:t xml:space="preserve"> </w:t>
      </w:r>
      <w:r>
        <w:rPr>
          <w:rFonts w:ascii="Times New Roman" w:hAnsi="Times New Roman" w:cs="Times New Roman"/>
          <w:szCs w:val="20"/>
        </w:rPr>
        <w:t>word</w:t>
      </w:r>
      <w:r w:rsidR="00137843">
        <w:rPr>
          <w:rFonts w:ascii="Times New Roman" w:hAnsi="Times New Roman" w:cs="Times New Roman"/>
          <w:szCs w:val="20"/>
        </w:rPr>
        <w:t>s</w:t>
      </w:r>
    </w:p>
    <w:p w14:paraId="41683A5D" w14:textId="2AB30F22" w:rsidR="00137843" w:rsidRDefault="00137843" w:rsidP="00137843">
      <w:pPr>
        <w:rPr>
          <w:rFonts w:ascii="Times New Roman" w:hAnsi="Times New Roman" w:cs="Times New Roman"/>
          <w:szCs w:val="20"/>
        </w:rPr>
      </w:pPr>
      <w:r>
        <w:rPr>
          <w:rFonts w:ascii="Times New Roman" w:hAnsi="Times New Roman" w:cs="Times New Roman"/>
          <w:szCs w:val="20"/>
        </w:rPr>
        <w:t>By Ryu Gyeongbin Reporter</w:t>
      </w:r>
      <w:r w:rsidR="005C7A45">
        <w:rPr>
          <w:rFonts w:ascii="Times New Roman" w:hAnsi="Times New Roman" w:cs="Times New Roman"/>
          <w:szCs w:val="20"/>
        </w:rPr>
        <w:t xml:space="preserve">                                                                                                                                                                                                                                                                                                                                                        </w:t>
      </w:r>
      <w:r w:rsidR="00E1405B">
        <w:rPr>
          <w:rFonts w:ascii="Times New Roman" w:hAnsi="Times New Roman" w:cs="Times New Roman"/>
          <w:szCs w:val="20"/>
        </w:rPr>
        <w:t xml:space="preserve">                        </w:t>
      </w:r>
      <w:r w:rsidR="00B210CB">
        <w:rPr>
          <w:rFonts w:ascii="Times New Roman" w:hAnsi="Times New Roman" w:cs="Times New Roman"/>
          <w:szCs w:val="20"/>
        </w:rPr>
        <w:t xml:space="preserve">                                  </w:t>
      </w:r>
    </w:p>
    <w:p w14:paraId="5693C8D1" w14:textId="77777777" w:rsidR="00137843" w:rsidRDefault="00137843" w:rsidP="00137843">
      <w:pPr>
        <w:rPr>
          <w:rFonts w:ascii="Times New Roman" w:hAnsi="Times New Roman" w:cs="Times New Roman"/>
          <w:szCs w:val="20"/>
        </w:rPr>
      </w:pPr>
    </w:p>
    <w:p w14:paraId="60910265" w14:textId="430ACACC" w:rsidR="00137843" w:rsidRDefault="00CC081D" w:rsidP="00137843">
      <w:pPr>
        <w:ind w:firstLine="800"/>
        <w:rPr>
          <w:rFonts w:ascii="Times New Roman" w:hAnsi="Times New Roman" w:cs="Times New Roman"/>
          <w:szCs w:val="20"/>
        </w:rPr>
      </w:pPr>
      <w:r>
        <w:rPr>
          <w:rFonts w:ascii="Times New Roman" w:hAnsi="Times New Roman" w:cs="Times New Roman"/>
          <w:szCs w:val="20"/>
        </w:rPr>
        <w:t>Let’s say I gave two pictures of a grape and an apple and ask</w:t>
      </w:r>
      <w:r w:rsidR="00C333AA">
        <w:rPr>
          <w:rFonts w:ascii="Times New Roman" w:hAnsi="Times New Roman" w:cs="Times New Roman"/>
          <w:szCs w:val="20"/>
        </w:rPr>
        <w:t>ed</w:t>
      </w:r>
      <w:r>
        <w:rPr>
          <w:rFonts w:ascii="Times New Roman" w:hAnsi="Times New Roman" w:cs="Times New Roman"/>
          <w:szCs w:val="20"/>
        </w:rPr>
        <w:t xml:space="preserve"> a Sungshin student whether </w:t>
      </w:r>
      <w:r w:rsidR="00D3137A">
        <w:rPr>
          <w:rFonts w:ascii="Times New Roman" w:hAnsi="Times New Roman" w:cs="Times New Roman"/>
          <w:szCs w:val="20"/>
        </w:rPr>
        <w:t>she</w:t>
      </w:r>
      <w:r>
        <w:rPr>
          <w:rFonts w:ascii="Times New Roman" w:hAnsi="Times New Roman" w:cs="Times New Roman"/>
          <w:szCs w:val="20"/>
        </w:rPr>
        <w:t xml:space="preserve"> can tell an apple apart from a grape. Most students will answer yes. If a reason is asked, </w:t>
      </w:r>
      <w:r w:rsidR="003F5FB3">
        <w:rPr>
          <w:rFonts w:ascii="Times New Roman" w:hAnsi="Times New Roman" w:cs="Times New Roman"/>
          <w:szCs w:val="20"/>
        </w:rPr>
        <w:t>they</w:t>
      </w:r>
      <w:r>
        <w:rPr>
          <w:rFonts w:ascii="Times New Roman" w:hAnsi="Times New Roman" w:cs="Times New Roman"/>
          <w:szCs w:val="20"/>
        </w:rPr>
        <w:t xml:space="preserve"> will answer by describing that </w:t>
      </w:r>
      <w:r w:rsidR="003F5FB3">
        <w:rPr>
          <w:rFonts w:ascii="Times New Roman" w:hAnsi="Times New Roman" w:cs="Times New Roman"/>
          <w:szCs w:val="20"/>
        </w:rPr>
        <w:t>the apple’s color is red and circular in shape while the grape is purple and not circular but ellipses:</w:t>
      </w:r>
      <w:r>
        <w:rPr>
          <w:rFonts w:ascii="Times New Roman" w:hAnsi="Times New Roman" w:cs="Times New Roman"/>
          <w:szCs w:val="20"/>
        </w:rPr>
        <w:t xml:space="preserve"> However, if another pair of pictures of a</w:t>
      </w:r>
      <w:r w:rsidR="00FC18C7">
        <w:rPr>
          <w:rFonts w:ascii="Times New Roman" w:hAnsi="Times New Roman" w:cs="Times New Roman"/>
          <w:szCs w:val="20"/>
        </w:rPr>
        <w:t xml:space="preserve"> Red Delicious and Honeycrisp</w:t>
      </w:r>
      <w:r w:rsidR="00B75F72">
        <w:rPr>
          <w:rFonts w:ascii="Times New Roman" w:hAnsi="Times New Roman" w:cs="Times New Roman"/>
          <w:szCs w:val="20"/>
        </w:rPr>
        <w:t>, different varieties of apples</w:t>
      </w:r>
      <w:r w:rsidR="00FC18C7">
        <w:rPr>
          <w:rFonts w:ascii="Times New Roman" w:hAnsi="Times New Roman" w:cs="Times New Roman"/>
          <w:szCs w:val="20"/>
        </w:rPr>
        <w:t xml:space="preserve"> </w:t>
      </w:r>
      <w:r w:rsidR="00B75F72">
        <w:rPr>
          <w:rFonts w:ascii="Times New Roman" w:hAnsi="Times New Roman" w:cs="Times New Roman" w:hint="eastAsia"/>
          <w:szCs w:val="20"/>
        </w:rPr>
        <w:t>a</w:t>
      </w:r>
      <w:r w:rsidR="00B75F72">
        <w:rPr>
          <w:rFonts w:ascii="Times New Roman" w:hAnsi="Times New Roman" w:cs="Times New Roman"/>
          <w:szCs w:val="20"/>
        </w:rPr>
        <w:t>re given,</w:t>
      </w:r>
      <w:r w:rsidR="00C333AA">
        <w:rPr>
          <w:rFonts w:ascii="Times New Roman" w:hAnsi="Times New Roman" w:cs="Times New Roman"/>
          <w:szCs w:val="20"/>
        </w:rPr>
        <w:t xml:space="preserve"> it is likely that </w:t>
      </w:r>
      <w:r w:rsidR="00B75F72">
        <w:rPr>
          <w:rFonts w:ascii="Times New Roman" w:hAnsi="Times New Roman" w:cs="Times New Roman"/>
          <w:szCs w:val="20"/>
        </w:rPr>
        <w:t>Soojungs</w:t>
      </w:r>
      <w:r w:rsidR="00C333AA">
        <w:rPr>
          <w:rFonts w:ascii="Times New Roman" w:hAnsi="Times New Roman" w:cs="Times New Roman"/>
          <w:szCs w:val="20"/>
        </w:rPr>
        <w:t xml:space="preserve"> will discriminate between them, but it is quite hard to explain in specific words how these two look different </w:t>
      </w:r>
      <w:r w:rsidR="003F5FB3">
        <w:rPr>
          <w:rFonts w:ascii="Times New Roman" w:hAnsi="Times New Roman" w:cs="Times New Roman"/>
          <w:szCs w:val="20"/>
        </w:rPr>
        <w:t xml:space="preserve">due to </w:t>
      </w:r>
      <w:r w:rsidR="005A4052">
        <w:rPr>
          <w:rFonts w:ascii="Times New Roman" w:hAnsi="Times New Roman" w:cs="Times New Roman" w:hint="eastAsia"/>
          <w:szCs w:val="20"/>
        </w:rPr>
        <w:t>t</w:t>
      </w:r>
      <w:r w:rsidR="005A4052">
        <w:rPr>
          <w:rFonts w:ascii="Times New Roman" w:hAnsi="Times New Roman" w:cs="Times New Roman"/>
          <w:szCs w:val="20"/>
        </w:rPr>
        <w:t xml:space="preserve">heir </w:t>
      </w:r>
      <w:r w:rsidR="003F5FB3">
        <w:rPr>
          <w:rFonts w:ascii="Times New Roman" w:hAnsi="Times New Roman" w:cs="Times New Roman"/>
          <w:szCs w:val="20"/>
        </w:rPr>
        <w:t>subtle differences in features</w:t>
      </w:r>
      <w:r w:rsidR="00C333AA">
        <w:rPr>
          <w:rFonts w:ascii="Times New Roman" w:hAnsi="Times New Roman" w:cs="Times New Roman"/>
          <w:szCs w:val="20"/>
        </w:rPr>
        <w:t xml:space="preserve">. </w:t>
      </w:r>
      <w:r w:rsidR="00D3137A">
        <w:rPr>
          <w:rFonts w:ascii="Times New Roman" w:hAnsi="Times New Roman" w:cs="Times New Roman"/>
          <w:szCs w:val="20"/>
        </w:rPr>
        <w:t xml:space="preserve">The above hypothetical experiment </w:t>
      </w:r>
      <w:r w:rsidR="00E66EEB">
        <w:rPr>
          <w:rFonts w:ascii="Times New Roman" w:hAnsi="Times New Roman" w:cs="Times New Roman"/>
          <w:szCs w:val="20"/>
        </w:rPr>
        <w:t xml:space="preserve">of image classification </w:t>
      </w:r>
      <w:r w:rsidR="00D3137A">
        <w:rPr>
          <w:rFonts w:ascii="Times New Roman" w:hAnsi="Times New Roman" w:cs="Times New Roman"/>
          <w:szCs w:val="20"/>
        </w:rPr>
        <w:t xml:space="preserve">shows exactly </w:t>
      </w:r>
      <w:r w:rsidR="00D3137A" w:rsidRPr="003F5FB3">
        <w:rPr>
          <w:rFonts w:ascii="Times New Roman" w:hAnsi="Times New Roman" w:cs="Times New Roman"/>
          <w:b/>
          <w:bCs/>
          <w:szCs w:val="20"/>
        </w:rPr>
        <w:t>why AI is needed</w:t>
      </w:r>
      <w:r w:rsidR="00D3137A">
        <w:rPr>
          <w:rFonts w:ascii="Times New Roman" w:hAnsi="Times New Roman" w:cs="Times New Roman"/>
          <w:szCs w:val="20"/>
        </w:rPr>
        <w:t>. AI</w:t>
      </w:r>
      <w:r w:rsidR="00392F59">
        <w:rPr>
          <w:rFonts w:ascii="Times New Roman" w:hAnsi="Times New Roman" w:cs="Times New Roman"/>
          <w:szCs w:val="20"/>
        </w:rPr>
        <w:t>, an acronym for Artificial Intelligence</w:t>
      </w:r>
      <w:r w:rsidR="00B75F72">
        <w:rPr>
          <w:rFonts w:ascii="Times New Roman" w:hAnsi="Times New Roman" w:cs="Times New Roman"/>
          <w:szCs w:val="20"/>
        </w:rPr>
        <w:t>,</w:t>
      </w:r>
      <w:r w:rsidR="00D3137A">
        <w:rPr>
          <w:rFonts w:ascii="Times New Roman" w:hAnsi="Times New Roman" w:cs="Times New Roman"/>
          <w:szCs w:val="20"/>
        </w:rPr>
        <w:t xml:space="preserve"> </w:t>
      </w:r>
      <w:r w:rsidR="00392F59">
        <w:rPr>
          <w:rFonts w:ascii="Times New Roman" w:hAnsi="Times New Roman" w:cs="Times New Roman"/>
          <w:szCs w:val="20"/>
        </w:rPr>
        <w:t xml:space="preserve">refers to the ability of machines to simulate human intelligence. Traditional programming methods are of course </w:t>
      </w:r>
      <w:r w:rsidR="00E66EEB">
        <w:rPr>
          <w:rFonts w:ascii="Times New Roman" w:hAnsi="Times New Roman" w:cs="Times New Roman"/>
          <w:szCs w:val="20"/>
        </w:rPr>
        <w:t xml:space="preserve">efficient in some areas but sometimes writing a set of rules to classify each fruit will be </w:t>
      </w:r>
      <w:r w:rsidR="00C709B6">
        <w:rPr>
          <w:rFonts w:ascii="Times New Roman" w:hAnsi="Times New Roman" w:cs="Times New Roman"/>
          <w:szCs w:val="20"/>
        </w:rPr>
        <w:t xml:space="preserve">a </w:t>
      </w:r>
      <w:r w:rsidR="00E66EEB">
        <w:rPr>
          <w:rFonts w:ascii="Times New Roman" w:hAnsi="Times New Roman" w:cs="Times New Roman"/>
          <w:szCs w:val="20"/>
        </w:rPr>
        <w:t>time-consuming and difficult approach.</w:t>
      </w:r>
      <w:r w:rsidR="00392F59">
        <w:rPr>
          <w:rFonts w:ascii="Times New Roman" w:hAnsi="Times New Roman" w:cs="Times New Roman"/>
          <w:szCs w:val="20"/>
        </w:rPr>
        <w:t xml:space="preserve"> </w:t>
      </w:r>
    </w:p>
    <w:p w14:paraId="3585B8DD" w14:textId="10037FA9" w:rsidR="00FE088B" w:rsidRDefault="003C0238">
      <w:pPr>
        <w:rPr>
          <w:rFonts w:ascii="Times New Roman" w:hAnsi="Times New Roman" w:cs="Times New Roman"/>
          <w:szCs w:val="20"/>
        </w:rPr>
      </w:pPr>
      <w:r>
        <w:tab/>
      </w:r>
      <w:r>
        <w:rPr>
          <w:rFonts w:ascii="Times New Roman" w:hAnsi="Times New Roman" w:cs="Times New Roman"/>
          <w:szCs w:val="20"/>
        </w:rPr>
        <w:t>Traditional programming and AI look completely different</w:t>
      </w:r>
      <w:r w:rsidR="00767CE4">
        <w:rPr>
          <w:rFonts w:ascii="Times New Roman" w:hAnsi="Times New Roman" w:cs="Times New Roman"/>
          <w:szCs w:val="20"/>
        </w:rPr>
        <w:t xml:space="preserve"> but </w:t>
      </w:r>
      <w:r>
        <w:rPr>
          <w:rFonts w:ascii="Times New Roman" w:hAnsi="Times New Roman" w:cs="Times New Roman"/>
          <w:szCs w:val="20"/>
        </w:rPr>
        <w:t xml:space="preserve">have the same objective. There is a problem we want to solve and both are part of the process of finding the solution for it. </w:t>
      </w:r>
      <w:r w:rsidR="005A4052">
        <w:rPr>
          <w:rFonts w:ascii="Times New Roman" w:hAnsi="Times New Roman" w:cs="Times New Roman"/>
          <w:szCs w:val="20"/>
        </w:rPr>
        <w:t>Explaining the benefits of</w:t>
      </w:r>
      <w:r>
        <w:rPr>
          <w:rFonts w:ascii="Times New Roman" w:hAnsi="Times New Roman" w:cs="Times New Roman"/>
          <w:szCs w:val="20"/>
        </w:rPr>
        <w:t xml:space="preserve"> AI can be </w:t>
      </w:r>
      <w:r w:rsidR="005A4052">
        <w:rPr>
          <w:rFonts w:ascii="Times New Roman" w:hAnsi="Times New Roman" w:cs="Times New Roman"/>
          <w:szCs w:val="20"/>
        </w:rPr>
        <w:t xml:space="preserve">done </w:t>
      </w:r>
      <w:r w:rsidR="00FD0E76">
        <w:rPr>
          <w:rFonts w:ascii="Times New Roman" w:hAnsi="Times New Roman" w:cs="Times New Roman"/>
          <w:szCs w:val="20"/>
        </w:rPr>
        <w:t>in 5 steps</w:t>
      </w:r>
      <w:r w:rsidR="00C3125E">
        <w:rPr>
          <w:rFonts w:ascii="Times New Roman" w:hAnsi="Times New Roman" w:cs="Times New Roman"/>
          <w:szCs w:val="20"/>
        </w:rPr>
        <w:t>.</w:t>
      </w:r>
      <w:r w:rsidR="00D57307">
        <w:rPr>
          <w:rFonts w:ascii="Times New Roman" w:hAnsi="Times New Roman" w:cs="Times New Roman"/>
          <w:szCs w:val="20"/>
        </w:rPr>
        <w:t xml:space="preserve"> The steps are very much like teaching a child</w:t>
      </w:r>
      <w:r w:rsidR="00F40290">
        <w:rPr>
          <w:rFonts w:ascii="Times New Roman" w:hAnsi="Times New Roman" w:cs="Times New Roman"/>
          <w:szCs w:val="20"/>
        </w:rPr>
        <w:t>.</w:t>
      </w:r>
      <w:r w:rsidR="00D57307">
        <w:rPr>
          <w:rFonts w:ascii="Times New Roman" w:hAnsi="Times New Roman" w:cs="Times New Roman"/>
          <w:szCs w:val="20"/>
        </w:rPr>
        <w:t xml:space="preserve"> </w:t>
      </w:r>
      <w:r w:rsidR="00AE7F20">
        <w:rPr>
          <w:rFonts w:ascii="Times New Roman" w:hAnsi="Times New Roman" w:cs="Times New Roman"/>
          <w:szCs w:val="20"/>
        </w:rPr>
        <w:t>E</w:t>
      </w:r>
      <w:r w:rsidR="00D57307">
        <w:rPr>
          <w:rFonts w:ascii="Times New Roman" w:hAnsi="Times New Roman" w:cs="Times New Roman"/>
          <w:szCs w:val="20"/>
        </w:rPr>
        <w:t xml:space="preserve">xamples would be made under a hypothetical situation that an anonymous person is </w:t>
      </w:r>
      <w:r w:rsidR="00481456">
        <w:rPr>
          <w:rFonts w:ascii="Times New Roman" w:hAnsi="Times New Roman" w:cs="Times New Roman"/>
          <w:szCs w:val="20"/>
        </w:rPr>
        <w:t>instructing</w:t>
      </w:r>
      <w:r w:rsidR="00D57307">
        <w:rPr>
          <w:rFonts w:ascii="Times New Roman" w:hAnsi="Times New Roman" w:cs="Times New Roman"/>
          <w:szCs w:val="20"/>
        </w:rPr>
        <w:t xml:space="preserve"> a child how to classify various pictures of Red Delicious and Honeycrisp.</w:t>
      </w:r>
      <w:r w:rsidR="00FD0E76">
        <w:rPr>
          <w:rFonts w:ascii="Times New Roman" w:hAnsi="Times New Roman" w:cs="Times New Roman"/>
          <w:szCs w:val="20"/>
        </w:rPr>
        <w:t xml:space="preserve"> First, we have to gather data for the training. </w:t>
      </w:r>
      <w:r w:rsidR="00D57307">
        <w:rPr>
          <w:rFonts w:ascii="Times New Roman" w:hAnsi="Times New Roman" w:cs="Times New Roman"/>
          <w:szCs w:val="20"/>
        </w:rPr>
        <w:t>V</w:t>
      </w:r>
      <w:r w:rsidR="00232285">
        <w:rPr>
          <w:rFonts w:ascii="Times New Roman" w:hAnsi="Times New Roman" w:cs="Times New Roman"/>
          <w:szCs w:val="20"/>
        </w:rPr>
        <w:t>arious pictures</w:t>
      </w:r>
      <w:r w:rsidR="00C3125E">
        <w:rPr>
          <w:rFonts w:ascii="Times New Roman" w:hAnsi="Times New Roman" w:cs="Times New Roman"/>
          <w:szCs w:val="20"/>
        </w:rPr>
        <w:t xml:space="preserve"> </w:t>
      </w:r>
      <w:r w:rsidR="00232285">
        <w:rPr>
          <w:rFonts w:ascii="Times New Roman" w:hAnsi="Times New Roman" w:cs="Times New Roman"/>
          <w:szCs w:val="20"/>
        </w:rPr>
        <w:t xml:space="preserve">of </w:t>
      </w:r>
      <w:r w:rsidR="00C3125E">
        <w:rPr>
          <w:rFonts w:ascii="Times New Roman" w:hAnsi="Times New Roman" w:cs="Times New Roman"/>
          <w:szCs w:val="20"/>
        </w:rPr>
        <w:t>Red Delicious and Honeycrisp</w:t>
      </w:r>
      <w:r w:rsidR="00D57307">
        <w:rPr>
          <w:rFonts w:ascii="Times New Roman" w:hAnsi="Times New Roman" w:cs="Times New Roman"/>
          <w:szCs w:val="20"/>
        </w:rPr>
        <w:t xml:space="preserve"> would be given to the </w:t>
      </w:r>
      <w:r w:rsidR="00AE7F20">
        <w:rPr>
          <w:rFonts w:ascii="Times New Roman" w:hAnsi="Times New Roman" w:cs="Times New Roman"/>
          <w:szCs w:val="20"/>
        </w:rPr>
        <w:t xml:space="preserve">model, in the example, a </w:t>
      </w:r>
      <w:r w:rsidR="00D57307">
        <w:rPr>
          <w:rFonts w:ascii="Times New Roman" w:hAnsi="Times New Roman" w:cs="Times New Roman"/>
          <w:szCs w:val="20"/>
        </w:rPr>
        <w:t>child</w:t>
      </w:r>
      <w:r w:rsidR="00232285">
        <w:rPr>
          <w:rFonts w:ascii="Times New Roman" w:hAnsi="Times New Roman" w:cs="Times New Roman"/>
          <w:szCs w:val="20"/>
        </w:rPr>
        <w:t>.</w:t>
      </w:r>
      <w:r w:rsidR="00C3125E">
        <w:rPr>
          <w:rFonts w:ascii="Times New Roman" w:hAnsi="Times New Roman" w:cs="Times New Roman"/>
          <w:szCs w:val="20"/>
        </w:rPr>
        <w:t xml:space="preserve"> Second,</w:t>
      </w:r>
      <w:r w:rsidR="00994B31">
        <w:rPr>
          <w:rFonts w:ascii="Times New Roman" w:hAnsi="Times New Roman" w:cs="Times New Roman"/>
          <w:szCs w:val="20"/>
        </w:rPr>
        <w:t xml:space="preserve"> cleaning training data.</w:t>
      </w:r>
      <w:r w:rsidR="00AA7873">
        <w:rPr>
          <w:rFonts w:ascii="Times New Roman" w:hAnsi="Times New Roman" w:cs="Times New Roman"/>
          <w:szCs w:val="20"/>
        </w:rPr>
        <w:t xml:space="preserve"> It is significant</w:t>
      </w:r>
      <w:r w:rsidR="00C3125E">
        <w:rPr>
          <w:rFonts w:ascii="Times New Roman" w:hAnsi="Times New Roman" w:cs="Times New Roman"/>
          <w:szCs w:val="20"/>
        </w:rPr>
        <w:t xml:space="preserve"> </w:t>
      </w:r>
      <w:r w:rsidR="00AA7873">
        <w:rPr>
          <w:rFonts w:ascii="Times New Roman" w:hAnsi="Times New Roman" w:cs="Times New Roman"/>
          <w:szCs w:val="20"/>
        </w:rPr>
        <w:t>t</w:t>
      </w:r>
      <w:r w:rsidR="00994B31">
        <w:rPr>
          <w:rFonts w:ascii="Times New Roman" w:hAnsi="Times New Roman" w:cs="Times New Roman"/>
          <w:szCs w:val="20"/>
        </w:rPr>
        <w:t>o make sure that it is the right format for the model. The third step is training the model. Using the training data</w:t>
      </w:r>
      <w:r w:rsidR="00AA7873">
        <w:rPr>
          <w:rFonts w:ascii="Times New Roman" w:hAnsi="Times New Roman" w:cs="Times New Roman"/>
          <w:szCs w:val="20"/>
        </w:rPr>
        <w:t xml:space="preserve">, we make the AI model. </w:t>
      </w:r>
      <w:r w:rsidR="00232285">
        <w:rPr>
          <w:rFonts w:ascii="Times New Roman" w:hAnsi="Times New Roman" w:cs="Times New Roman" w:hint="eastAsia"/>
          <w:szCs w:val="20"/>
        </w:rPr>
        <w:t>P</w:t>
      </w:r>
      <w:r w:rsidR="00232285">
        <w:rPr>
          <w:rFonts w:ascii="Times New Roman" w:hAnsi="Times New Roman" w:cs="Times New Roman"/>
          <w:szCs w:val="20"/>
        </w:rPr>
        <w:t xml:space="preserve">lugging this into the example, </w:t>
      </w:r>
      <w:r w:rsidR="00D57307">
        <w:rPr>
          <w:rFonts w:ascii="Times New Roman" w:hAnsi="Times New Roman" w:cs="Times New Roman"/>
          <w:szCs w:val="20"/>
        </w:rPr>
        <w:t>the anonymous</w:t>
      </w:r>
      <w:r w:rsidR="00232285">
        <w:rPr>
          <w:rFonts w:ascii="Times New Roman" w:hAnsi="Times New Roman" w:cs="Times New Roman"/>
          <w:szCs w:val="20"/>
        </w:rPr>
        <w:t xml:space="preserve"> teach the child what Red Delicious is and Honeycrisp is by giving pictures and matching answers for them. </w:t>
      </w:r>
      <w:r w:rsidR="007E5FC0">
        <w:rPr>
          <w:rFonts w:ascii="Times New Roman" w:hAnsi="Times New Roman" w:cs="Times New Roman"/>
          <w:szCs w:val="20"/>
        </w:rPr>
        <w:t>Next</w:t>
      </w:r>
      <w:r w:rsidR="00232285">
        <w:rPr>
          <w:rFonts w:ascii="Times New Roman" w:hAnsi="Times New Roman" w:cs="Times New Roman"/>
          <w:szCs w:val="20"/>
        </w:rPr>
        <w:t xml:space="preserve">, </w:t>
      </w:r>
      <w:r w:rsidR="00293D20">
        <w:rPr>
          <w:rFonts w:ascii="Times New Roman" w:hAnsi="Times New Roman" w:cs="Times New Roman"/>
          <w:szCs w:val="20"/>
        </w:rPr>
        <w:t>to find out if the model performs well,</w:t>
      </w:r>
      <w:r w:rsidR="0062724E">
        <w:rPr>
          <w:rFonts w:ascii="Times New Roman" w:hAnsi="Times New Roman" w:cs="Times New Roman"/>
          <w:szCs w:val="20"/>
        </w:rPr>
        <w:t xml:space="preserve"> an </w:t>
      </w:r>
      <w:r w:rsidR="005A4052">
        <w:rPr>
          <w:rFonts w:ascii="Times New Roman" w:hAnsi="Times New Roman" w:cs="Times New Roman"/>
          <w:szCs w:val="20"/>
        </w:rPr>
        <w:t>anonymous person tests</w:t>
      </w:r>
      <w:r w:rsidR="00ED445B">
        <w:rPr>
          <w:rFonts w:ascii="Times New Roman" w:hAnsi="Times New Roman" w:cs="Times New Roman"/>
          <w:szCs w:val="20"/>
        </w:rPr>
        <w:t xml:space="preserve"> </w:t>
      </w:r>
      <w:r w:rsidR="00232285">
        <w:rPr>
          <w:rFonts w:ascii="Times New Roman" w:hAnsi="Times New Roman" w:cs="Times New Roman"/>
          <w:szCs w:val="20"/>
        </w:rPr>
        <w:t>the model’s performance</w:t>
      </w:r>
      <w:r w:rsidR="00D57307">
        <w:rPr>
          <w:rFonts w:ascii="Times New Roman" w:hAnsi="Times New Roman" w:cs="Times New Roman"/>
          <w:szCs w:val="20"/>
        </w:rPr>
        <w:t xml:space="preserve"> </w:t>
      </w:r>
      <w:r w:rsidR="0082493B">
        <w:rPr>
          <w:rFonts w:ascii="Times New Roman" w:hAnsi="Times New Roman" w:cs="Times New Roman"/>
          <w:szCs w:val="20"/>
        </w:rPr>
        <w:t>assessing whether the model</w:t>
      </w:r>
      <w:r w:rsidR="00D57307">
        <w:rPr>
          <w:rFonts w:ascii="Times New Roman" w:hAnsi="Times New Roman" w:cs="Times New Roman"/>
          <w:szCs w:val="20"/>
        </w:rPr>
        <w:t xml:space="preserve"> has a representative nature so that it can work well in diverse data besides training or test data. </w:t>
      </w:r>
      <w:r w:rsidR="007E5FC0">
        <w:rPr>
          <w:rFonts w:ascii="Times New Roman" w:hAnsi="Times New Roman" w:cs="Times New Roman"/>
          <w:szCs w:val="20"/>
        </w:rPr>
        <w:t>It is the same as</w:t>
      </w:r>
      <w:r w:rsidR="00D57307">
        <w:rPr>
          <w:rFonts w:ascii="Times New Roman" w:hAnsi="Times New Roman" w:cs="Times New Roman"/>
          <w:szCs w:val="20"/>
        </w:rPr>
        <w:t xml:space="preserve"> giving new pictures of Red Delicious and Honeycrisp besides the ones </w:t>
      </w:r>
      <w:r w:rsidR="00767CE4">
        <w:rPr>
          <w:rFonts w:ascii="Times New Roman" w:hAnsi="Times New Roman" w:cs="Times New Roman"/>
          <w:szCs w:val="20"/>
        </w:rPr>
        <w:t>we gave out the answers to</w:t>
      </w:r>
      <w:r w:rsidR="00ED445B">
        <w:rPr>
          <w:rFonts w:ascii="Times New Roman" w:hAnsi="Times New Roman" w:cs="Times New Roman"/>
          <w:szCs w:val="20"/>
        </w:rPr>
        <w:t xml:space="preserve"> find out if</w:t>
      </w:r>
      <w:r w:rsidR="00D57307">
        <w:rPr>
          <w:rFonts w:ascii="Times New Roman" w:hAnsi="Times New Roman" w:cs="Times New Roman"/>
          <w:szCs w:val="20"/>
        </w:rPr>
        <w:t xml:space="preserve"> the child</w:t>
      </w:r>
      <w:r w:rsidR="00ED445B">
        <w:rPr>
          <w:rFonts w:ascii="Times New Roman" w:hAnsi="Times New Roman" w:cs="Times New Roman"/>
          <w:szCs w:val="20"/>
        </w:rPr>
        <w:t xml:space="preserve"> has understood correctly</w:t>
      </w:r>
      <w:r w:rsidR="00D57307">
        <w:rPr>
          <w:rFonts w:ascii="Times New Roman" w:hAnsi="Times New Roman" w:cs="Times New Roman"/>
          <w:szCs w:val="20"/>
        </w:rPr>
        <w:t xml:space="preserve">. </w:t>
      </w:r>
      <w:r w:rsidR="00B60DB4">
        <w:rPr>
          <w:rFonts w:ascii="Times New Roman" w:hAnsi="Times New Roman" w:cs="Times New Roman"/>
          <w:szCs w:val="20"/>
        </w:rPr>
        <w:t xml:space="preserve">The last is Inference. Finally, because </w:t>
      </w:r>
      <w:r w:rsidR="005A4052">
        <w:rPr>
          <w:rFonts w:ascii="Times New Roman" w:hAnsi="Times New Roman" w:cs="Times New Roman"/>
          <w:szCs w:val="20"/>
        </w:rPr>
        <w:t xml:space="preserve">the anonymous person </w:t>
      </w:r>
      <w:r w:rsidR="00B60DB4">
        <w:rPr>
          <w:rFonts w:ascii="Times New Roman" w:hAnsi="Times New Roman" w:cs="Times New Roman"/>
          <w:szCs w:val="20"/>
        </w:rPr>
        <w:t xml:space="preserve">is quite sure the model is trained profoundly, the model </w:t>
      </w:r>
      <w:r w:rsidR="00395D0C">
        <w:rPr>
          <w:rFonts w:ascii="Times New Roman" w:hAnsi="Times New Roman" w:cs="Times New Roman"/>
          <w:szCs w:val="20"/>
        </w:rPr>
        <w:t>can be</w:t>
      </w:r>
      <w:r w:rsidR="00B60DB4">
        <w:rPr>
          <w:rFonts w:ascii="Times New Roman" w:hAnsi="Times New Roman" w:cs="Times New Roman"/>
          <w:szCs w:val="20"/>
        </w:rPr>
        <w:t xml:space="preserve"> deployed in </w:t>
      </w:r>
      <w:r w:rsidR="00395D0C">
        <w:rPr>
          <w:rFonts w:ascii="Times New Roman" w:hAnsi="Times New Roman" w:cs="Times New Roman"/>
          <w:szCs w:val="20"/>
        </w:rPr>
        <w:t>a real-world</w:t>
      </w:r>
      <w:r w:rsidR="00B60DB4">
        <w:rPr>
          <w:rFonts w:ascii="Times New Roman" w:hAnsi="Times New Roman" w:cs="Times New Roman"/>
          <w:szCs w:val="20"/>
        </w:rPr>
        <w:t xml:space="preserve"> application.</w:t>
      </w:r>
      <w:r w:rsidR="00395D0C">
        <w:rPr>
          <w:rFonts w:ascii="Times New Roman" w:hAnsi="Times New Roman" w:cs="Times New Roman"/>
          <w:szCs w:val="20"/>
        </w:rPr>
        <w:t xml:space="preserve"> Now we can find out the answer to the problem by asking the AI model. According to </w:t>
      </w:r>
      <w:r w:rsidR="00F502DA">
        <w:rPr>
          <w:rFonts w:ascii="Times New Roman" w:hAnsi="Times New Roman" w:cs="Times New Roman"/>
          <w:szCs w:val="20"/>
        </w:rPr>
        <w:t>those discussed above</w:t>
      </w:r>
      <w:r w:rsidR="00395D0C">
        <w:rPr>
          <w:rFonts w:ascii="Times New Roman" w:hAnsi="Times New Roman" w:cs="Times New Roman"/>
          <w:szCs w:val="20"/>
        </w:rPr>
        <w:t xml:space="preserve">, we hand the child the picture that we’re not sure whether this is a Red Delicious or Honeycrisp and </w:t>
      </w:r>
      <w:r w:rsidR="00F27B97">
        <w:rPr>
          <w:rFonts w:ascii="Times New Roman" w:hAnsi="Times New Roman" w:cs="Times New Roman"/>
          <w:szCs w:val="20"/>
        </w:rPr>
        <w:t>his or her</w:t>
      </w:r>
      <w:r w:rsidR="00395D0C">
        <w:rPr>
          <w:rFonts w:ascii="Times New Roman" w:hAnsi="Times New Roman" w:cs="Times New Roman"/>
          <w:szCs w:val="20"/>
        </w:rPr>
        <w:t xml:space="preserve"> answer would be considered the answer </w:t>
      </w:r>
      <w:r w:rsidR="006C0704">
        <w:rPr>
          <w:rFonts w:ascii="Times New Roman" w:hAnsi="Times New Roman" w:cs="Times New Roman"/>
          <w:szCs w:val="20"/>
        </w:rPr>
        <w:t>to</w:t>
      </w:r>
      <w:r w:rsidR="00395D0C">
        <w:rPr>
          <w:rFonts w:ascii="Times New Roman" w:hAnsi="Times New Roman" w:cs="Times New Roman"/>
          <w:szCs w:val="20"/>
        </w:rPr>
        <w:t xml:space="preserve"> the question. </w:t>
      </w:r>
    </w:p>
    <w:p w14:paraId="3AA4900B" w14:textId="6F7EF5BA" w:rsidR="00191861" w:rsidRDefault="00395D0C">
      <w:pPr>
        <w:rPr>
          <w:rFonts w:ascii="Times New Roman" w:hAnsi="Times New Roman" w:cs="Times New Roman"/>
          <w:szCs w:val="20"/>
        </w:rPr>
      </w:pPr>
      <w:r>
        <w:tab/>
      </w:r>
      <w:r w:rsidR="000B2270">
        <w:rPr>
          <w:rFonts w:ascii="Times New Roman" w:hAnsi="Times New Roman" w:cs="Times New Roman"/>
          <w:szCs w:val="20"/>
        </w:rPr>
        <w:t>As</w:t>
      </w:r>
      <w:r w:rsidR="00C7493F">
        <w:rPr>
          <w:rFonts w:ascii="Times New Roman" w:hAnsi="Times New Roman" w:cs="Times New Roman"/>
          <w:szCs w:val="20"/>
        </w:rPr>
        <w:t xml:space="preserve"> described above,</w:t>
      </w:r>
      <w:r w:rsidR="000B2270">
        <w:rPr>
          <w:rFonts w:ascii="Times New Roman" w:hAnsi="Times New Roman" w:cs="Times New Roman"/>
          <w:szCs w:val="20"/>
        </w:rPr>
        <w:t xml:space="preserve"> machine learning is a subset of</w:t>
      </w:r>
      <w:r w:rsidR="00C7493F">
        <w:rPr>
          <w:rFonts w:ascii="Times New Roman" w:hAnsi="Times New Roman" w:cs="Times New Roman"/>
          <w:szCs w:val="20"/>
        </w:rPr>
        <w:t xml:space="preserve"> AI</w:t>
      </w:r>
      <w:r w:rsidR="000B2270">
        <w:rPr>
          <w:rFonts w:ascii="Times New Roman" w:hAnsi="Times New Roman" w:cs="Times New Roman"/>
          <w:szCs w:val="20"/>
        </w:rPr>
        <w:t xml:space="preserve"> that enables machines to learn from experience without </w:t>
      </w:r>
      <w:r w:rsidR="0058096D">
        <w:rPr>
          <w:rFonts w:ascii="Times New Roman" w:hAnsi="Times New Roman" w:cs="Times New Roman"/>
          <w:szCs w:val="20"/>
        </w:rPr>
        <w:t>explicitly programming specific rules directly as in classical programming</w:t>
      </w:r>
      <w:r w:rsidR="00C7493F">
        <w:rPr>
          <w:rFonts w:ascii="Times New Roman" w:hAnsi="Times New Roman" w:cs="Times New Roman"/>
          <w:szCs w:val="20"/>
        </w:rPr>
        <w:t xml:space="preserve">. </w:t>
      </w:r>
      <w:r w:rsidR="00767627">
        <w:rPr>
          <w:rFonts w:ascii="Times New Roman" w:hAnsi="Times New Roman" w:cs="Times New Roman"/>
          <w:szCs w:val="20"/>
        </w:rPr>
        <w:t>The most prominent three types of training methods are supervised learning, unsupervised learning</w:t>
      </w:r>
      <w:r w:rsidR="004C762B">
        <w:rPr>
          <w:rFonts w:ascii="Times New Roman" w:hAnsi="Times New Roman" w:cs="Times New Roman"/>
          <w:szCs w:val="20"/>
        </w:rPr>
        <w:t>,</w:t>
      </w:r>
      <w:r w:rsidR="00767627">
        <w:rPr>
          <w:rFonts w:ascii="Times New Roman" w:hAnsi="Times New Roman" w:cs="Times New Roman"/>
          <w:szCs w:val="20"/>
        </w:rPr>
        <w:t xml:space="preserve"> and reinforcement learning. </w:t>
      </w:r>
      <w:r w:rsidR="00B61FA7">
        <w:rPr>
          <w:rFonts w:ascii="Times New Roman" w:hAnsi="Times New Roman" w:cs="Times New Roman"/>
          <w:szCs w:val="20"/>
        </w:rPr>
        <w:t xml:space="preserve">Supervised learning is a machine learning model </w:t>
      </w:r>
      <w:r w:rsidR="00F502DA">
        <w:rPr>
          <w:rFonts w:ascii="Times New Roman" w:hAnsi="Times New Roman" w:cs="Times New Roman"/>
          <w:szCs w:val="20"/>
        </w:rPr>
        <w:t>which</w:t>
      </w:r>
      <w:r w:rsidR="00B61FA7">
        <w:rPr>
          <w:rFonts w:ascii="Times New Roman" w:hAnsi="Times New Roman" w:cs="Times New Roman"/>
          <w:szCs w:val="20"/>
        </w:rPr>
        <w:t xml:space="preserve"> is trained on labeled data</w:t>
      </w:r>
      <w:r w:rsidR="00327226">
        <w:rPr>
          <w:rFonts w:ascii="Times New Roman" w:hAnsi="Times New Roman" w:cs="Times New Roman"/>
          <w:szCs w:val="20"/>
        </w:rPr>
        <w:t>(answers)</w:t>
      </w:r>
      <w:r w:rsidR="00B61FA7">
        <w:rPr>
          <w:rFonts w:ascii="Times New Roman" w:hAnsi="Times New Roman" w:cs="Times New Roman"/>
          <w:szCs w:val="20"/>
        </w:rPr>
        <w:t>.</w:t>
      </w:r>
      <w:r w:rsidR="008B237E">
        <w:rPr>
          <w:rFonts w:ascii="Times New Roman" w:hAnsi="Times New Roman" w:cs="Times New Roman"/>
          <w:szCs w:val="20"/>
        </w:rPr>
        <w:t xml:space="preserve"> It is the method of training the computer by giving samples and labels. The assignment of the computer would be to find the general rule by mapping the input data and the output data. </w:t>
      </w:r>
      <w:r w:rsidR="00442326">
        <w:rPr>
          <w:rFonts w:ascii="Times New Roman" w:hAnsi="Times New Roman" w:cs="Times New Roman"/>
          <w:szCs w:val="20"/>
        </w:rPr>
        <w:t xml:space="preserve">When </w:t>
      </w:r>
      <w:r w:rsidR="005A4052">
        <w:rPr>
          <w:rFonts w:ascii="Times New Roman" w:hAnsi="Times New Roman" w:cs="Times New Roman"/>
          <w:szCs w:val="20"/>
        </w:rPr>
        <w:t>it</w:t>
      </w:r>
      <w:ins w:id="0" w:author="Olly Terry" w:date="2023-04-10T11:23:00Z">
        <w:r w:rsidR="00283647">
          <w:rPr>
            <w:rFonts w:ascii="Times New Roman" w:hAnsi="Times New Roman" w:cs="Times New Roman"/>
            <w:szCs w:val="20"/>
          </w:rPr>
          <w:t xml:space="preserve"> </w:t>
        </w:r>
      </w:ins>
      <w:r w:rsidR="00442326">
        <w:rPr>
          <w:rFonts w:ascii="Times New Roman" w:hAnsi="Times New Roman" w:cs="Times New Roman"/>
          <w:szCs w:val="20"/>
        </w:rPr>
        <w:t>come</w:t>
      </w:r>
      <w:r w:rsidR="005A4052">
        <w:rPr>
          <w:rFonts w:ascii="Times New Roman" w:hAnsi="Times New Roman" w:cs="Times New Roman"/>
          <w:szCs w:val="20"/>
        </w:rPr>
        <w:t>s</w:t>
      </w:r>
      <w:r w:rsidR="00442326">
        <w:rPr>
          <w:rFonts w:ascii="Times New Roman" w:hAnsi="Times New Roman" w:cs="Times New Roman"/>
          <w:szCs w:val="20"/>
        </w:rPr>
        <w:t xml:space="preserve"> down to it, t</w:t>
      </w:r>
      <w:r w:rsidR="00327226">
        <w:rPr>
          <w:rFonts w:ascii="Times New Roman" w:hAnsi="Times New Roman" w:cs="Times New Roman"/>
          <w:szCs w:val="20"/>
        </w:rPr>
        <w:t xml:space="preserve">he classification of Red Delicious and Honeycrisp </w:t>
      </w:r>
      <w:r w:rsidR="00D514FA">
        <w:rPr>
          <w:rFonts w:ascii="Times New Roman" w:hAnsi="Times New Roman" w:cs="Times New Roman"/>
          <w:szCs w:val="20"/>
        </w:rPr>
        <w:t xml:space="preserve">is </w:t>
      </w:r>
      <w:r w:rsidR="00327226">
        <w:rPr>
          <w:rFonts w:ascii="Times New Roman" w:hAnsi="Times New Roman" w:cs="Times New Roman"/>
          <w:szCs w:val="20"/>
        </w:rPr>
        <w:t xml:space="preserve">one of the typical types of supervised learning. </w:t>
      </w:r>
      <w:r w:rsidR="008B237E">
        <w:rPr>
          <w:rFonts w:ascii="Times New Roman" w:hAnsi="Times New Roman" w:cs="Times New Roman"/>
          <w:szCs w:val="20"/>
        </w:rPr>
        <w:t xml:space="preserve">Unsupervised learning is </w:t>
      </w:r>
      <w:r w:rsidR="00327226">
        <w:rPr>
          <w:rFonts w:ascii="Times New Roman" w:hAnsi="Times New Roman" w:cs="Times New Roman"/>
          <w:szCs w:val="20"/>
        </w:rPr>
        <w:t xml:space="preserve">a type of machine learning where the model is trained on unlabeled </w:t>
      </w:r>
      <w:r w:rsidR="0062724E">
        <w:rPr>
          <w:rFonts w:ascii="Times New Roman" w:hAnsi="Times New Roman" w:cs="Times New Roman"/>
          <w:szCs w:val="20"/>
        </w:rPr>
        <w:t xml:space="preserve">data </w:t>
      </w:r>
      <w:r w:rsidR="00327226">
        <w:rPr>
          <w:rFonts w:ascii="Times New Roman" w:hAnsi="Times New Roman" w:cs="Times New Roman"/>
          <w:szCs w:val="20"/>
        </w:rPr>
        <w:t>(no answers). Unlike supervised learning, no label data(answers) is given. The task of the computer would be to find a specific pattern without label data.</w:t>
      </w:r>
      <w:r w:rsidR="00896A65">
        <w:rPr>
          <w:rFonts w:ascii="Times New Roman" w:hAnsi="Times New Roman" w:cs="Times New Roman"/>
          <w:szCs w:val="20"/>
        </w:rPr>
        <w:t xml:space="preserve"> With common sense, supervised training looks easier and seems to have a better understanding </w:t>
      </w:r>
      <w:r w:rsidR="00DA1871">
        <w:rPr>
          <w:rFonts w:ascii="Times New Roman" w:hAnsi="Times New Roman" w:cs="Times New Roman"/>
          <w:szCs w:val="20"/>
        </w:rPr>
        <w:t>which</w:t>
      </w:r>
      <w:r w:rsidR="00896A65">
        <w:rPr>
          <w:rFonts w:ascii="Times New Roman" w:hAnsi="Times New Roman" w:cs="Times New Roman"/>
          <w:szCs w:val="20"/>
        </w:rPr>
        <w:t xml:space="preserve"> is true. However, in real life, data can be incomplete or complicated. In these circumstances, predicting patterns using unsupervised learning would be a wise choice. Lastly, reinforcement learning </w:t>
      </w:r>
      <w:r w:rsidR="00E90015">
        <w:rPr>
          <w:rFonts w:ascii="Times New Roman" w:hAnsi="Times New Roman" w:cs="Times New Roman"/>
          <w:szCs w:val="20"/>
        </w:rPr>
        <w:t xml:space="preserve">is a type of machine learning where an agent </w:t>
      </w:r>
      <w:r w:rsidR="005A4052">
        <w:rPr>
          <w:rFonts w:ascii="Times New Roman" w:hAnsi="Times New Roman" w:cs="Times New Roman"/>
          <w:szCs w:val="20"/>
        </w:rPr>
        <w:t>acquires the ability</w:t>
      </w:r>
      <w:r w:rsidR="00E90015">
        <w:rPr>
          <w:rFonts w:ascii="Times New Roman" w:hAnsi="Times New Roman" w:cs="Times New Roman"/>
          <w:szCs w:val="20"/>
        </w:rPr>
        <w:t xml:space="preserve"> to make decisions by interacting with the environment. Every action that the agent takes is given feedback</w:t>
      </w:r>
      <w:r w:rsidR="00E2658E">
        <w:rPr>
          <w:rFonts w:ascii="Times New Roman" w:hAnsi="Times New Roman" w:cs="Times New Roman"/>
          <w:szCs w:val="20"/>
        </w:rPr>
        <w:t xml:space="preserve"> through a signal called a reward which can be positive, negative, or zero</w:t>
      </w:r>
      <w:r w:rsidR="00E90015">
        <w:rPr>
          <w:rFonts w:ascii="Times New Roman" w:hAnsi="Times New Roman" w:cs="Times New Roman"/>
          <w:szCs w:val="20"/>
        </w:rPr>
        <w:t xml:space="preserve">. </w:t>
      </w:r>
      <w:r w:rsidR="00E2658E">
        <w:rPr>
          <w:rFonts w:ascii="Times New Roman" w:hAnsi="Times New Roman" w:cs="Times New Roman"/>
          <w:szCs w:val="20"/>
        </w:rPr>
        <w:t>If the agent is successful in reaching a goal, then the agent will receive a positive</w:t>
      </w:r>
      <w:r w:rsidR="003B27C9">
        <w:rPr>
          <w:rFonts w:ascii="Times New Roman" w:hAnsi="Times New Roman" w:cs="Times New Roman"/>
          <w:szCs w:val="20"/>
        </w:rPr>
        <w:t>. In contrast,</w:t>
      </w:r>
      <w:r w:rsidR="00E2658E">
        <w:rPr>
          <w:rFonts w:ascii="Times New Roman" w:hAnsi="Times New Roman" w:cs="Times New Roman"/>
          <w:szCs w:val="20"/>
        </w:rPr>
        <w:t xml:space="preserve"> when results are unsuccessful</w:t>
      </w:r>
      <w:r w:rsidR="003B27C9">
        <w:rPr>
          <w:rFonts w:ascii="Times New Roman" w:hAnsi="Times New Roman" w:cs="Times New Roman"/>
          <w:szCs w:val="20"/>
        </w:rPr>
        <w:t>,</w:t>
      </w:r>
      <w:r w:rsidR="00E2658E">
        <w:rPr>
          <w:rFonts w:ascii="Times New Roman" w:hAnsi="Times New Roman" w:cs="Times New Roman"/>
          <w:szCs w:val="20"/>
        </w:rPr>
        <w:t xml:space="preserve"> a negative signal will be given and a neutral result would be a zero.</w:t>
      </w:r>
      <w:r w:rsidR="00520DD8">
        <w:rPr>
          <w:rFonts w:ascii="Times New Roman" w:hAnsi="Times New Roman" w:cs="Times New Roman"/>
          <w:szCs w:val="20"/>
        </w:rPr>
        <w:t xml:space="preserve"> </w:t>
      </w:r>
      <w:r w:rsidR="00DA60C3">
        <w:rPr>
          <w:rFonts w:ascii="Times New Roman" w:hAnsi="Times New Roman" w:cs="Times New Roman"/>
          <w:szCs w:val="20"/>
        </w:rPr>
        <w:t>Reinforcement learning aims</w:t>
      </w:r>
      <w:r w:rsidR="00520DD8">
        <w:rPr>
          <w:rFonts w:ascii="Times New Roman" w:hAnsi="Times New Roman" w:cs="Times New Roman"/>
          <w:szCs w:val="20"/>
        </w:rPr>
        <w:t xml:space="preserve"> to train the agent to take actions that maximize the cumulative reward over time, which helps the agent learn to make better decisions when faced with new input.</w:t>
      </w:r>
    </w:p>
    <w:p w14:paraId="4F6F6419" w14:textId="059E2DB7" w:rsidR="00395D0C" w:rsidRPr="00137843" w:rsidRDefault="001345F6">
      <w:r>
        <w:rPr>
          <w:rFonts w:ascii="Times New Roman" w:hAnsi="Times New Roman" w:cs="Times New Roman"/>
          <w:szCs w:val="20"/>
        </w:rPr>
        <w:tab/>
        <w:t xml:space="preserve">Computers began to be used as a handy tool in finding solutions to problems instead of humans. </w:t>
      </w:r>
      <w:r w:rsidR="00B3567E">
        <w:rPr>
          <w:rFonts w:ascii="Times New Roman" w:hAnsi="Times New Roman" w:cs="Times New Roman"/>
          <w:szCs w:val="20"/>
        </w:rPr>
        <w:t>The first</w:t>
      </w:r>
      <w:r>
        <w:rPr>
          <w:rFonts w:ascii="Times New Roman" w:hAnsi="Times New Roman" w:cs="Times New Roman"/>
          <w:szCs w:val="20"/>
        </w:rPr>
        <w:t xml:space="preserve"> idea </w:t>
      </w:r>
      <w:r w:rsidR="00B3567E">
        <w:rPr>
          <w:rFonts w:ascii="Times New Roman" w:hAnsi="Times New Roman" w:cs="Times New Roman"/>
          <w:szCs w:val="20"/>
        </w:rPr>
        <w:t xml:space="preserve">in AI </w:t>
      </w:r>
      <w:r>
        <w:rPr>
          <w:rFonts w:ascii="Times New Roman" w:hAnsi="Times New Roman" w:cs="Times New Roman"/>
          <w:szCs w:val="20"/>
        </w:rPr>
        <w:t xml:space="preserve">was to </w:t>
      </w:r>
      <w:r w:rsidR="00B3567E">
        <w:rPr>
          <w:rFonts w:ascii="Times New Roman" w:hAnsi="Times New Roman" w:cs="Times New Roman"/>
          <w:szCs w:val="20"/>
        </w:rPr>
        <w:t>search</w:t>
      </w:r>
      <w:r>
        <w:rPr>
          <w:rFonts w:ascii="Times New Roman" w:hAnsi="Times New Roman" w:cs="Times New Roman"/>
          <w:szCs w:val="20"/>
        </w:rPr>
        <w:t xml:space="preserve"> </w:t>
      </w:r>
      <w:r w:rsidR="00B3567E">
        <w:rPr>
          <w:rFonts w:ascii="Times New Roman" w:hAnsi="Times New Roman" w:cs="Times New Roman"/>
          <w:szCs w:val="20"/>
        </w:rPr>
        <w:t>all the possible</w:t>
      </w:r>
      <w:r>
        <w:rPr>
          <w:rFonts w:ascii="Times New Roman" w:hAnsi="Times New Roman" w:cs="Times New Roman"/>
          <w:szCs w:val="20"/>
        </w:rPr>
        <w:t xml:space="preserve"> case</w:t>
      </w:r>
      <w:r w:rsidR="00B3567E">
        <w:rPr>
          <w:rFonts w:ascii="Times New Roman" w:hAnsi="Times New Roman" w:cs="Times New Roman"/>
          <w:szCs w:val="20"/>
        </w:rPr>
        <w:t>s</w:t>
      </w:r>
      <w:r>
        <w:rPr>
          <w:rFonts w:ascii="Times New Roman" w:hAnsi="Times New Roman" w:cs="Times New Roman"/>
          <w:szCs w:val="20"/>
        </w:rPr>
        <w:t xml:space="preserve"> </w:t>
      </w:r>
      <w:r w:rsidR="00B3567E">
        <w:rPr>
          <w:rFonts w:ascii="Times New Roman" w:hAnsi="Times New Roman" w:cs="Times New Roman"/>
          <w:szCs w:val="20"/>
        </w:rPr>
        <w:t xml:space="preserve">to </w:t>
      </w:r>
      <w:r w:rsidR="00B75F72">
        <w:rPr>
          <w:rFonts w:ascii="Times New Roman" w:hAnsi="Times New Roman" w:cs="Times New Roman"/>
          <w:szCs w:val="20"/>
        </w:rPr>
        <w:t>overcome</w:t>
      </w:r>
      <w:r w:rsidR="00B3567E">
        <w:rPr>
          <w:rFonts w:ascii="Times New Roman" w:hAnsi="Times New Roman" w:cs="Times New Roman"/>
          <w:szCs w:val="20"/>
        </w:rPr>
        <w:t xml:space="preserve"> a problem. </w:t>
      </w:r>
      <w:r w:rsidR="00B75F72">
        <w:rPr>
          <w:rFonts w:ascii="Times New Roman" w:hAnsi="Times New Roman" w:cs="Times New Roman"/>
          <w:szCs w:val="20"/>
        </w:rPr>
        <w:t>Nevertheless,</w:t>
      </w:r>
      <w:r w:rsidR="00B3567E">
        <w:rPr>
          <w:rFonts w:ascii="Times New Roman" w:hAnsi="Times New Roman" w:cs="Times New Roman"/>
          <w:szCs w:val="20"/>
        </w:rPr>
        <w:t xml:space="preserve"> this approach quickly encountered difficulty, as searching all possible </w:t>
      </w:r>
      <w:r w:rsidR="002670D7">
        <w:rPr>
          <w:rFonts w:ascii="Times New Roman" w:hAnsi="Times New Roman" w:cs="Times New Roman"/>
          <w:szCs w:val="20"/>
        </w:rPr>
        <w:t xml:space="preserve">cases proved impossible </w:t>
      </w:r>
      <w:r w:rsidR="00B3567E">
        <w:rPr>
          <w:rFonts w:ascii="Times New Roman" w:hAnsi="Times New Roman" w:cs="Times New Roman"/>
          <w:szCs w:val="20"/>
        </w:rPr>
        <w:t xml:space="preserve">in the </w:t>
      </w:r>
      <w:r w:rsidR="002670D7">
        <w:rPr>
          <w:rFonts w:ascii="Times New Roman" w:hAnsi="Times New Roman" w:cs="Times New Roman"/>
          <w:szCs w:val="20"/>
        </w:rPr>
        <w:t>terms</w:t>
      </w:r>
      <w:r w:rsidR="00B3567E">
        <w:rPr>
          <w:rFonts w:ascii="Times New Roman" w:hAnsi="Times New Roman" w:cs="Times New Roman"/>
          <w:szCs w:val="20"/>
        </w:rPr>
        <w:t xml:space="preserve"> of time. </w:t>
      </w:r>
      <w:r w:rsidR="002670D7">
        <w:rPr>
          <w:rFonts w:ascii="Times New Roman" w:hAnsi="Times New Roman" w:cs="Times New Roman"/>
          <w:szCs w:val="20"/>
        </w:rPr>
        <w:t>Next,</w:t>
      </w:r>
      <w:r w:rsidR="00B3567E">
        <w:rPr>
          <w:rFonts w:ascii="Times New Roman" w:hAnsi="Times New Roman" w:cs="Times New Roman"/>
          <w:szCs w:val="20"/>
        </w:rPr>
        <w:t xml:space="preserve"> the idea of solving problems through expert</w:t>
      </w:r>
      <w:r w:rsidR="002670D7">
        <w:rPr>
          <w:rFonts w:ascii="Times New Roman" w:hAnsi="Times New Roman" w:cs="Times New Roman"/>
          <w:szCs w:val="20"/>
        </w:rPr>
        <w:t xml:space="preserve"> knowledge</w:t>
      </w:r>
      <w:r w:rsidR="00B3567E">
        <w:rPr>
          <w:rFonts w:ascii="Times New Roman" w:hAnsi="Times New Roman" w:cs="Times New Roman"/>
          <w:szCs w:val="20"/>
        </w:rPr>
        <w:t xml:space="preserve"> </w:t>
      </w:r>
      <w:r w:rsidR="002670D7">
        <w:rPr>
          <w:rFonts w:ascii="Times New Roman" w:hAnsi="Times New Roman" w:cs="Times New Roman"/>
          <w:szCs w:val="20"/>
        </w:rPr>
        <w:t>emerged, but</w:t>
      </w:r>
      <w:r w:rsidR="00B3567E">
        <w:rPr>
          <w:rFonts w:ascii="Times New Roman" w:hAnsi="Times New Roman" w:cs="Times New Roman"/>
          <w:szCs w:val="20"/>
        </w:rPr>
        <w:t xml:space="preserve"> </w:t>
      </w:r>
      <w:r w:rsidR="002670D7">
        <w:rPr>
          <w:rFonts w:ascii="Times New Roman" w:hAnsi="Times New Roman" w:cs="Times New Roman"/>
          <w:szCs w:val="20"/>
        </w:rPr>
        <w:t xml:space="preserve">it was limited by the difficulty of </w:t>
      </w:r>
      <w:r w:rsidR="00B3567E">
        <w:rPr>
          <w:rFonts w:ascii="Times New Roman" w:hAnsi="Times New Roman" w:cs="Times New Roman"/>
          <w:szCs w:val="20"/>
        </w:rPr>
        <w:t xml:space="preserve">extracting and organizing </w:t>
      </w:r>
      <w:r w:rsidR="002670D7">
        <w:rPr>
          <w:rFonts w:ascii="Times New Roman" w:hAnsi="Times New Roman" w:cs="Times New Roman"/>
          <w:szCs w:val="20"/>
        </w:rPr>
        <w:t xml:space="preserve">the necessary </w:t>
      </w:r>
      <w:r w:rsidR="00B3567E">
        <w:rPr>
          <w:rFonts w:ascii="Times New Roman" w:hAnsi="Times New Roman" w:cs="Times New Roman"/>
          <w:szCs w:val="20"/>
        </w:rPr>
        <w:t xml:space="preserve">information. At last, the idea of teaching the computer </w:t>
      </w:r>
      <w:r w:rsidR="002670D7">
        <w:rPr>
          <w:rFonts w:ascii="Times New Roman" w:hAnsi="Times New Roman" w:cs="Times New Roman"/>
          <w:szCs w:val="20"/>
        </w:rPr>
        <w:t>to learn on its own</w:t>
      </w:r>
      <w:r w:rsidR="00B3567E">
        <w:rPr>
          <w:rFonts w:ascii="Times New Roman" w:hAnsi="Times New Roman" w:cs="Times New Roman"/>
          <w:szCs w:val="20"/>
        </w:rPr>
        <w:t xml:space="preserve"> </w:t>
      </w:r>
      <w:r w:rsidR="002670D7">
        <w:rPr>
          <w:rFonts w:ascii="Times New Roman" w:hAnsi="Times New Roman" w:cs="Times New Roman"/>
          <w:szCs w:val="20"/>
        </w:rPr>
        <w:t>emerged,</w:t>
      </w:r>
      <w:r w:rsidR="00B3567E">
        <w:rPr>
          <w:rFonts w:ascii="Times New Roman" w:hAnsi="Times New Roman" w:cs="Times New Roman"/>
          <w:szCs w:val="20"/>
        </w:rPr>
        <w:t xml:space="preserve"> </w:t>
      </w:r>
      <w:r w:rsidR="00B3567E">
        <w:rPr>
          <w:rFonts w:ascii="Times New Roman" w:hAnsi="Times New Roman" w:cs="Times New Roman"/>
          <w:szCs w:val="20"/>
        </w:rPr>
        <w:lastRenderedPageBreak/>
        <w:t xml:space="preserve">which </w:t>
      </w:r>
      <w:r w:rsidR="002670D7">
        <w:rPr>
          <w:rFonts w:ascii="Times New Roman" w:hAnsi="Times New Roman" w:cs="Times New Roman"/>
          <w:szCs w:val="20"/>
        </w:rPr>
        <w:t>led to the development of</w:t>
      </w:r>
      <w:r w:rsidR="00B3567E">
        <w:rPr>
          <w:rFonts w:ascii="Times New Roman" w:hAnsi="Times New Roman" w:cs="Times New Roman"/>
          <w:szCs w:val="20"/>
        </w:rPr>
        <w:t xml:space="preserve"> AI</w:t>
      </w:r>
      <w:r w:rsidR="002670D7">
        <w:rPr>
          <w:rFonts w:ascii="Times New Roman" w:hAnsi="Times New Roman" w:cs="Times New Roman"/>
          <w:szCs w:val="20"/>
        </w:rPr>
        <w:t xml:space="preserve"> known today</w:t>
      </w:r>
      <w:r w:rsidR="00B3567E">
        <w:rPr>
          <w:rFonts w:ascii="Times New Roman" w:hAnsi="Times New Roman" w:cs="Times New Roman"/>
          <w:szCs w:val="20"/>
        </w:rPr>
        <w:t xml:space="preserve">. </w:t>
      </w:r>
      <w:r w:rsidR="00A200DD">
        <w:rPr>
          <w:rFonts w:ascii="Times New Roman" w:hAnsi="Times New Roman" w:cs="Times New Roman"/>
          <w:szCs w:val="20"/>
        </w:rPr>
        <w:t xml:space="preserve">Rooting from different theories, various training methods were invented to find solutions to different matters. While these are developed independently, they did influence each other, and now machine learning techniques of the ensemble are used to improve the performance of AI as well. </w:t>
      </w:r>
      <w:r w:rsidR="00A754ED">
        <w:rPr>
          <w:rFonts w:ascii="Times New Roman" w:hAnsi="Times New Roman" w:cs="Times New Roman"/>
          <w:szCs w:val="20"/>
        </w:rPr>
        <w:t>Despite</w:t>
      </w:r>
      <w:r w:rsidR="00A200DD">
        <w:rPr>
          <w:rFonts w:ascii="Times New Roman" w:hAnsi="Times New Roman" w:cs="Times New Roman"/>
          <w:szCs w:val="20"/>
        </w:rPr>
        <w:t xml:space="preserve"> having a short history </w:t>
      </w:r>
      <w:r w:rsidR="00A754ED">
        <w:rPr>
          <w:rFonts w:ascii="Times New Roman" w:hAnsi="Times New Roman" w:cs="Times New Roman"/>
          <w:szCs w:val="20"/>
        </w:rPr>
        <w:t>compared</w:t>
      </w:r>
      <w:r w:rsidR="00A200DD">
        <w:rPr>
          <w:rFonts w:ascii="Times New Roman" w:hAnsi="Times New Roman" w:cs="Times New Roman"/>
          <w:szCs w:val="20"/>
        </w:rPr>
        <w:t xml:space="preserve"> to other fields,</w:t>
      </w:r>
      <w:r w:rsidR="005A4052">
        <w:rPr>
          <w:rFonts w:ascii="Times New Roman" w:hAnsi="Times New Roman" w:cs="Times New Roman"/>
          <w:szCs w:val="20"/>
        </w:rPr>
        <w:t xml:space="preserve"> the</w:t>
      </w:r>
      <w:r w:rsidR="00A200DD">
        <w:rPr>
          <w:rFonts w:ascii="Times New Roman" w:hAnsi="Times New Roman" w:cs="Times New Roman"/>
          <w:szCs w:val="20"/>
        </w:rPr>
        <w:t xml:space="preserve"> </w:t>
      </w:r>
      <w:r w:rsidR="00A754ED">
        <w:rPr>
          <w:rFonts w:ascii="Times New Roman" w:hAnsi="Times New Roman" w:cs="Times New Roman"/>
          <w:szCs w:val="20"/>
        </w:rPr>
        <w:t>rapid growth and development of AI research are driving breakthroughs and advancements which are eagerly anticipated.</w:t>
      </w:r>
    </w:p>
    <w:sectPr w:rsidR="00395D0C" w:rsidRPr="0013784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ly Terry">
    <w15:presenceInfo w15:providerId="Windows Live" w15:userId="ce15d4e5f5b571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EB"/>
    <w:rsid w:val="0000105A"/>
    <w:rsid w:val="00065C05"/>
    <w:rsid w:val="000B2270"/>
    <w:rsid w:val="000D4475"/>
    <w:rsid w:val="000E2FD7"/>
    <w:rsid w:val="001345F6"/>
    <w:rsid w:val="00137843"/>
    <w:rsid w:val="0018403C"/>
    <w:rsid w:val="00191861"/>
    <w:rsid w:val="001A32EB"/>
    <w:rsid w:val="001C66EC"/>
    <w:rsid w:val="001D303C"/>
    <w:rsid w:val="00232285"/>
    <w:rsid w:val="002670D7"/>
    <w:rsid w:val="00283647"/>
    <w:rsid w:val="00293D20"/>
    <w:rsid w:val="00326319"/>
    <w:rsid w:val="00327226"/>
    <w:rsid w:val="00392F59"/>
    <w:rsid w:val="00395D0C"/>
    <w:rsid w:val="003B27C9"/>
    <w:rsid w:val="003C0238"/>
    <w:rsid w:val="003F5FB3"/>
    <w:rsid w:val="00442326"/>
    <w:rsid w:val="00481456"/>
    <w:rsid w:val="004C0091"/>
    <w:rsid w:val="004C762B"/>
    <w:rsid w:val="00520DD8"/>
    <w:rsid w:val="0058096D"/>
    <w:rsid w:val="00586A08"/>
    <w:rsid w:val="005A4052"/>
    <w:rsid w:val="005C7A45"/>
    <w:rsid w:val="0062724E"/>
    <w:rsid w:val="006C0704"/>
    <w:rsid w:val="006F5B41"/>
    <w:rsid w:val="00767627"/>
    <w:rsid w:val="00767CE4"/>
    <w:rsid w:val="007D05F1"/>
    <w:rsid w:val="007E5FC0"/>
    <w:rsid w:val="0082493B"/>
    <w:rsid w:val="00896A65"/>
    <w:rsid w:val="008B237E"/>
    <w:rsid w:val="00953689"/>
    <w:rsid w:val="00961B2D"/>
    <w:rsid w:val="00994B31"/>
    <w:rsid w:val="009E064D"/>
    <w:rsid w:val="00A01736"/>
    <w:rsid w:val="00A200DD"/>
    <w:rsid w:val="00A41D2C"/>
    <w:rsid w:val="00A72AEB"/>
    <w:rsid w:val="00A754ED"/>
    <w:rsid w:val="00AA7873"/>
    <w:rsid w:val="00AE7F20"/>
    <w:rsid w:val="00B210CB"/>
    <w:rsid w:val="00B3567E"/>
    <w:rsid w:val="00B60DB4"/>
    <w:rsid w:val="00B61FA7"/>
    <w:rsid w:val="00B75F72"/>
    <w:rsid w:val="00B965A7"/>
    <w:rsid w:val="00BE3261"/>
    <w:rsid w:val="00C3125E"/>
    <w:rsid w:val="00C333AA"/>
    <w:rsid w:val="00C709B6"/>
    <w:rsid w:val="00C7493F"/>
    <w:rsid w:val="00CC081D"/>
    <w:rsid w:val="00CD797B"/>
    <w:rsid w:val="00D3137A"/>
    <w:rsid w:val="00D514FA"/>
    <w:rsid w:val="00D57307"/>
    <w:rsid w:val="00DA1871"/>
    <w:rsid w:val="00DA60C3"/>
    <w:rsid w:val="00E1405B"/>
    <w:rsid w:val="00E2658E"/>
    <w:rsid w:val="00E66EEB"/>
    <w:rsid w:val="00E90015"/>
    <w:rsid w:val="00ED445B"/>
    <w:rsid w:val="00F27B97"/>
    <w:rsid w:val="00F40290"/>
    <w:rsid w:val="00F502DA"/>
    <w:rsid w:val="00F53EAF"/>
    <w:rsid w:val="00F54663"/>
    <w:rsid w:val="00FC18C7"/>
    <w:rsid w:val="00FC2C71"/>
    <w:rsid w:val="00FD0E76"/>
    <w:rsid w:val="00FE088B"/>
    <w:rsid w:val="00FF1B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C5AA"/>
  <w15:chartTrackingRefBased/>
  <w15:docId w15:val="{5137650B-5C51-488A-9CFA-0771DC88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843"/>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E2FD7"/>
    <w:rPr>
      <w:sz w:val="18"/>
      <w:szCs w:val="18"/>
    </w:rPr>
  </w:style>
  <w:style w:type="paragraph" w:styleId="a4">
    <w:name w:val="annotation text"/>
    <w:basedOn w:val="a"/>
    <w:link w:val="Char"/>
    <w:uiPriority w:val="99"/>
    <w:unhideWhenUsed/>
    <w:rsid w:val="000E2FD7"/>
    <w:pPr>
      <w:jc w:val="left"/>
    </w:pPr>
  </w:style>
  <w:style w:type="character" w:customStyle="1" w:styleId="Char">
    <w:name w:val="메모 텍스트 Char"/>
    <w:basedOn w:val="a0"/>
    <w:link w:val="a4"/>
    <w:uiPriority w:val="99"/>
    <w:rsid w:val="000E2FD7"/>
  </w:style>
  <w:style w:type="paragraph" w:styleId="a5">
    <w:name w:val="annotation subject"/>
    <w:basedOn w:val="a4"/>
    <w:next w:val="a4"/>
    <w:link w:val="Char0"/>
    <w:uiPriority w:val="99"/>
    <w:semiHidden/>
    <w:unhideWhenUsed/>
    <w:rsid w:val="000E2FD7"/>
    <w:rPr>
      <w:b/>
      <w:bCs/>
    </w:rPr>
  </w:style>
  <w:style w:type="character" w:customStyle="1" w:styleId="Char0">
    <w:name w:val="메모 주제 Char"/>
    <w:basedOn w:val="Char"/>
    <w:link w:val="a5"/>
    <w:uiPriority w:val="99"/>
    <w:semiHidden/>
    <w:rsid w:val="000E2FD7"/>
    <w:rPr>
      <w:b/>
      <w:bCs/>
    </w:rPr>
  </w:style>
  <w:style w:type="character" w:customStyle="1" w:styleId="cf01">
    <w:name w:val="cf01"/>
    <w:basedOn w:val="a0"/>
    <w:rsid w:val="003F5FB3"/>
    <w:rPr>
      <w:rFonts w:ascii="맑은 고딕" w:eastAsia="맑은 고딕" w:hAnsi="맑은 고딕" w:hint="eastAsia"/>
      <w:sz w:val="18"/>
      <w:szCs w:val="18"/>
    </w:rPr>
  </w:style>
  <w:style w:type="paragraph" w:styleId="a6">
    <w:name w:val="Revision"/>
    <w:hidden/>
    <w:uiPriority w:val="99"/>
    <w:semiHidden/>
    <w:rsid w:val="00F53EAF"/>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13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935</Words>
  <Characters>5331</Characters>
  <Application>Microsoft Office Word</Application>
  <DocSecurity>0</DocSecurity>
  <Lines>44</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류 경빈</dc:creator>
  <cp:keywords/>
  <dc:description/>
  <cp:lastModifiedBy>류 경빈</cp:lastModifiedBy>
  <cp:revision>10</cp:revision>
  <dcterms:created xsi:type="dcterms:W3CDTF">2023-04-10T10:47:00Z</dcterms:created>
  <dcterms:modified xsi:type="dcterms:W3CDTF">2023-04-11T13:50:00Z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f57050c6-dba3-47d3-9d83-9ecd40dc07c7</vt:lpwstr>
  </property>
</Properties>
</file>