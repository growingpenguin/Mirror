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BF718" w14:textId="40C2F077" w:rsidR="00481790" w:rsidRDefault="00481790" w:rsidP="00481790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Title: </w:t>
      </w:r>
      <w:proofErr w:type="spellStart"/>
      <w:r w:rsidR="00016FD7">
        <w:rPr>
          <w:rFonts w:ascii="Times New Roman" w:hAnsi="Times New Roman" w:cs="Times New Roman"/>
          <w:szCs w:val="20"/>
        </w:rPr>
        <w:t>HyperClovaX</w:t>
      </w:r>
      <w:proofErr w:type="spellEnd"/>
      <w:r w:rsidR="00016FD7">
        <w:rPr>
          <w:rFonts w:ascii="Times New Roman" w:hAnsi="Times New Roman" w:cs="Times New Roman"/>
          <w:szCs w:val="20"/>
        </w:rPr>
        <w:t xml:space="preserve">, </w:t>
      </w:r>
      <w:r w:rsidR="00A90BDF">
        <w:rPr>
          <w:rFonts w:ascii="Times New Roman" w:hAnsi="Times New Roman" w:cs="Times New Roman"/>
          <w:szCs w:val="20"/>
        </w:rPr>
        <w:t>A</w:t>
      </w:r>
      <w:r w:rsidR="005647B3">
        <w:rPr>
          <w:rFonts w:ascii="Times New Roman" w:hAnsi="Times New Roman" w:cs="Times New Roman"/>
          <w:szCs w:val="20"/>
        </w:rPr>
        <w:t>nother</w:t>
      </w:r>
      <w:r w:rsidR="007C51A2">
        <w:rPr>
          <w:rFonts w:ascii="Times New Roman" w:hAnsi="Times New Roman" w:cs="Times New Roman"/>
          <w:szCs w:val="20"/>
        </w:rPr>
        <w:t xml:space="preserve"> </w:t>
      </w:r>
      <w:r w:rsidR="00E9011D">
        <w:rPr>
          <w:rFonts w:ascii="Times New Roman" w:hAnsi="Times New Roman" w:cs="Times New Roman"/>
          <w:szCs w:val="20"/>
        </w:rPr>
        <w:t>N</w:t>
      </w:r>
      <w:r w:rsidR="007C51A2">
        <w:rPr>
          <w:rFonts w:ascii="Times New Roman" w:hAnsi="Times New Roman" w:cs="Times New Roman"/>
          <w:szCs w:val="20"/>
        </w:rPr>
        <w:t>ew</w:t>
      </w:r>
      <w:r w:rsidR="005647B3">
        <w:rPr>
          <w:rFonts w:ascii="Times New Roman" w:hAnsi="Times New Roman" w:cs="Times New Roman"/>
          <w:szCs w:val="20"/>
        </w:rPr>
        <w:t xml:space="preserve"> </w:t>
      </w:r>
      <w:r w:rsidR="00E9011D">
        <w:rPr>
          <w:rFonts w:ascii="Times New Roman" w:hAnsi="Times New Roman" w:cs="Times New Roman"/>
          <w:szCs w:val="20"/>
        </w:rPr>
        <w:t>G</w:t>
      </w:r>
      <w:r w:rsidR="005647B3">
        <w:rPr>
          <w:rFonts w:ascii="Times New Roman" w:hAnsi="Times New Roman" w:cs="Times New Roman"/>
          <w:szCs w:val="20"/>
        </w:rPr>
        <w:t xml:space="preserve">ame </w:t>
      </w:r>
      <w:r w:rsidR="00E9011D">
        <w:rPr>
          <w:rFonts w:ascii="Times New Roman" w:hAnsi="Times New Roman" w:cs="Times New Roman"/>
          <w:szCs w:val="20"/>
        </w:rPr>
        <w:t>C</w:t>
      </w:r>
      <w:r w:rsidR="005647B3">
        <w:rPr>
          <w:rFonts w:ascii="Times New Roman" w:hAnsi="Times New Roman" w:cs="Times New Roman"/>
          <w:szCs w:val="20"/>
        </w:rPr>
        <w:t>hanger</w:t>
      </w:r>
      <w:r w:rsidR="001E3D24">
        <w:rPr>
          <w:rFonts w:ascii="Times New Roman" w:hAnsi="Times New Roman" w:cs="Times New Roman"/>
          <w:szCs w:val="20"/>
        </w:rPr>
        <w:t>?</w:t>
      </w:r>
    </w:p>
    <w:p w14:paraId="14530EEA" w14:textId="69EE23B1" w:rsidR="00481790" w:rsidRDefault="00F12EA2" w:rsidP="00481790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5</w:t>
      </w:r>
      <w:r w:rsidR="002F3A77">
        <w:rPr>
          <w:rFonts w:ascii="Times New Roman" w:hAnsi="Times New Roman" w:cs="Times New Roman"/>
          <w:szCs w:val="20"/>
        </w:rPr>
        <w:t>53</w:t>
      </w:r>
      <w:r w:rsidR="00481790">
        <w:rPr>
          <w:rFonts w:ascii="Times New Roman" w:hAnsi="Times New Roman" w:cs="Times New Roman"/>
          <w:szCs w:val="20"/>
        </w:rPr>
        <w:t xml:space="preserve"> words</w:t>
      </w:r>
    </w:p>
    <w:p w14:paraId="516FED84" w14:textId="0F01742F" w:rsidR="00481790" w:rsidRDefault="00481790" w:rsidP="00481790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By Ryu </w:t>
      </w:r>
      <w:proofErr w:type="spellStart"/>
      <w:r>
        <w:rPr>
          <w:rFonts w:ascii="Times New Roman" w:hAnsi="Times New Roman" w:cs="Times New Roman"/>
          <w:szCs w:val="20"/>
        </w:rPr>
        <w:t>Gyeongbin</w:t>
      </w:r>
      <w:proofErr w:type="spellEnd"/>
      <w:r>
        <w:rPr>
          <w:rFonts w:ascii="Times New Roman" w:hAnsi="Times New Roman" w:cs="Times New Roman"/>
          <w:szCs w:val="20"/>
        </w:rPr>
        <w:t xml:space="preserve"> Reporter</w:t>
      </w:r>
    </w:p>
    <w:p w14:paraId="4DF7CEDF" w14:textId="77777777" w:rsidR="00481790" w:rsidRDefault="00481790" w:rsidP="00481790">
      <w:pPr>
        <w:rPr>
          <w:rFonts w:ascii="Times New Roman" w:hAnsi="Times New Roman" w:cs="Times New Roman"/>
          <w:szCs w:val="20"/>
        </w:rPr>
      </w:pPr>
    </w:p>
    <w:p w14:paraId="0531939B" w14:textId="2183AC61" w:rsidR="00E55301" w:rsidRDefault="00481790" w:rsidP="00481790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ab/>
      </w:r>
      <w:proofErr w:type="spellStart"/>
      <w:r w:rsidR="009D6157">
        <w:rPr>
          <w:rFonts w:ascii="Times New Roman" w:hAnsi="Times New Roman" w:cs="Times New Roman"/>
          <w:szCs w:val="20"/>
        </w:rPr>
        <w:t>ChatGpt</w:t>
      </w:r>
      <w:proofErr w:type="spellEnd"/>
      <w:r w:rsidR="009D6157">
        <w:rPr>
          <w:rFonts w:ascii="Times New Roman" w:hAnsi="Times New Roman" w:cs="Times New Roman"/>
          <w:szCs w:val="20"/>
        </w:rPr>
        <w:t xml:space="preserve">, </w:t>
      </w:r>
      <w:r w:rsidR="006F194E">
        <w:rPr>
          <w:rFonts w:ascii="Times New Roman" w:hAnsi="Times New Roman" w:cs="Times New Roman"/>
          <w:szCs w:val="20"/>
        </w:rPr>
        <w:t xml:space="preserve">a language model that is </w:t>
      </w:r>
      <w:r w:rsidR="002D678E">
        <w:rPr>
          <w:rFonts w:ascii="Times New Roman" w:hAnsi="Times New Roman" w:cs="Times New Roman"/>
          <w:szCs w:val="20"/>
        </w:rPr>
        <w:t xml:space="preserve">designed to </w:t>
      </w:r>
      <w:r w:rsidR="00364FED">
        <w:rPr>
          <w:rFonts w:ascii="Times New Roman" w:hAnsi="Times New Roman" w:cs="Times New Roman"/>
          <w:szCs w:val="20"/>
        </w:rPr>
        <w:t xml:space="preserve">question and answer </w:t>
      </w:r>
      <w:r w:rsidR="00B255C7">
        <w:rPr>
          <w:rFonts w:ascii="Times New Roman" w:hAnsi="Times New Roman" w:cs="Times New Roman"/>
          <w:szCs w:val="20"/>
        </w:rPr>
        <w:t>by</w:t>
      </w:r>
      <w:r w:rsidR="00C63382">
        <w:rPr>
          <w:rFonts w:ascii="Times New Roman" w:hAnsi="Times New Roman" w:cs="Times New Roman"/>
          <w:szCs w:val="20"/>
        </w:rPr>
        <w:t xml:space="preserve"> AI, has been </w:t>
      </w:r>
      <w:r w:rsidR="008531A3">
        <w:rPr>
          <w:rFonts w:ascii="Times New Roman" w:hAnsi="Times New Roman" w:cs="Times New Roman"/>
          <w:szCs w:val="20"/>
        </w:rPr>
        <w:t>a boom</w:t>
      </w:r>
      <w:r w:rsidR="001F1EE0">
        <w:rPr>
          <w:rFonts w:ascii="Times New Roman" w:hAnsi="Times New Roman" w:cs="Times New Roman"/>
          <w:szCs w:val="20"/>
        </w:rPr>
        <w:t xml:space="preserve"> in the </w:t>
      </w:r>
      <w:r w:rsidR="004C3344">
        <w:rPr>
          <w:rFonts w:ascii="Times New Roman" w:hAnsi="Times New Roman" w:cs="Times New Roman" w:hint="eastAsia"/>
          <w:szCs w:val="20"/>
        </w:rPr>
        <w:t>i</w:t>
      </w:r>
      <w:r w:rsidR="001F1EE0">
        <w:rPr>
          <w:rFonts w:ascii="Times New Roman" w:hAnsi="Times New Roman" w:cs="Times New Roman"/>
          <w:szCs w:val="20"/>
        </w:rPr>
        <w:t>ndustry</w:t>
      </w:r>
      <w:r w:rsidR="00B47562">
        <w:rPr>
          <w:rFonts w:ascii="Times New Roman" w:hAnsi="Times New Roman" w:cs="Times New Roman"/>
          <w:szCs w:val="20"/>
        </w:rPr>
        <w:t xml:space="preserve">. </w:t>
      </w:r>
      <w:r w:rsidR="004121C5">
        <w:rPr>
          <w:rFonts w:ascii="Times New Roman" w:hAnsi="Times New Roman" w:cs="Times New Roman"/>
          <w:szCs w:val="20"/>
        </w:rPr>
        <w:t xml:space="preserve">With </w:t>
      </w:r>
      <w:proofErr w:type="spellStart"/>
      <w:r w:rsidR="004121C5">
        <w:rPr>
          <w:rFonts w:ascii="Times New Roman" w:hAnsi="Times New Roman" w:cs="Times New Roman"/>
          <w:szCs w:val="20"/>
        </w:rPr>
        <w:t>ChatGPT</w:t>
      </w:r>
      <w:proofErr w:type="spellEnd"/>
      <w:r w:rsidR="004121C5">
        <w:rPr>
          <w:rFonts w:ascii="Times New Roman" w:hAnsi="Times New Roman" w:cs="Times New Roman"/>
          <w:szCs w:val="20"/>
        </w:rPr>
        <w:t xml:space="preserve"> at the forefront</w:t>
      </w:r>
      <w:r w:rsidR="005058E5">
        <w:rPr>
          <w:rFonts w:ascii="Times New Roman" w:hAnsi="Times New Roman" w:cs="Times New Roman"/>
          <w:szCs w:val="20"/>
        </w:rPr>
        <w:t>,</w:t>
      </w:r>
      <w:r w:rsidR="00235FC5">
        <w:rPr>
          <w:rFonts w:ascii="Times New Roman" w:hAnsi="Times New Roman" w:cs="Times New Roman"/>
          <w:szCs w:val="20"/>
        </w:rPr>
        <w:t xml:space="preserve"> </w:t>
      </w:r>
      <w:r w:rsidR="00235FC5">
        <w:rPr>
          <w:rFonts w:ascii="Times New Roman" w:hAnsi="Times New Roman" w:cs="Times New Roman" w:hint="eastAsia"/>
          <w:szCs w:val="20"/>
        </w:rPr>
        <w:t>t</w:t>
      </w:r>
      <w:r w:rsidR="00235FC5">
        <w:rPr>
          <w:rFonts w:ascii="Times New Roman" w:hAnsi="Times New Roman" w:cs="Times New Roman"/>
          <w:szCs w:val="20"/>
        </w:rPr>
        <w:t xml:space="preserve">he research of </w:t>
      </w:r>
      <w:r w:rsidR="00B255C7">
        <w:rPr>
          <w:rFonts w:ascii="Times New Roman" w:hAnsi="Times New Roman" w:cs="Times New Roman"/>
          <w:szCs w:val="20"/>
        </w:rPr>
        <w:t>hyper-</w:t>
      </w:r>
      <w:r w:rsidR="0021605F">
        <w:rPr>
          <w:rFonts w:ascii="Times New Roman" w:hAnsi="Times New Roman" w:cs="Times New Roman"/>
          <w:szCs w:val="20"/>
        </w:rPr>
        <w:t>scale AI</w:t>
      </w:r>
      <w:r w:rsidR="00146473">
        <w:rPr>
          <w:rFonts w:ascii="Times New Roman" w:hAnsi="Times New Roman" w:cs="Times New Roman"/>
          <w:szCs w:val="20"/>
        </w:rPr>
        <w:t xml:space="preserve"> </w:t>
      </w:r>
      <w:r w:rsidR="003462AC">
        <w:rPr>
          <w:rFonts w:ascii="Times New Roman" w:hAnsi="Times New Roman" w:cs="Times New Roman"/>
          <w:szCs w:val="20"/>
        </w:rPr>
        <w:t>is</w:t>
      </w:r>
      <w:r w:rsidR="00146473">
        <w:rPr>
          <w:rFonts w:ascii="Times New Roman" w:hAnsi="Times New Roman" w:cs="Times New Roman"/>
          <w:szCs w:val="20"/>
        </w:rPr>
        <w:t xml:space="preserve"> heating up in</w:t>
      </w:r>
      <w:r w:rsidR="005058E5">
        <w:rPr>
          <w:rFonts w:ascii="Times New Roman" w:hAnsi="Times New Roman" w:cs="Times New Roman"/>
          <w:szCs w:val="20"/>
        </w:rPr>
        <w:t xml:space="preserve"> numerous IT companies</w:t>
      </w:r>
      <w:r w:rsidR="00BB71B3">
        <w:rPr>
          <w:rFonts w:ascii="Times New Roman" w:hAnsi="Times New Roman" w:cs="Times New Roman"/>
          <w:szCs w:val="20"/>
        </w:rPr>
        <w:t xml:space="preserve"> including </w:t>
      </w:r>
      <w:r w:rsidR="00271A19">
        <w:rPr>
          <w:rFonts w:ascii="Times New Roman" w:hAnsi="Times New Roman" w:cs="Times New Roman"/>
          <w:szCs w:val="20"/>
        </w:rPr>
        <w:t xml:space="preserve">the major IT corporation </w:t>
      </w:r>
      <w:r w:rsidR="00BB71B3">
        <w:rPr>
          <w:rFonts w:ascii="Times New Roman" w:hAnsi="Times New Roman" w:cs="Times New Roman"/>
          <w:szCs w:val="20"/>
        </w:rPr>
        <w:t>Naver</w:t>
      </w:r>
      <w:r w:rsidR="00146473">
        <w:rPr>
          <w:rFonts w:ascii="Times New Roman" w:hAnsi="Times New Roman" w:cs="Times New Roman"/>
          <w:szCs w:val="20"/>
        </w:rPr>
        <w:t xml:space="preserve">. </w:t>
      </w:r>
      <w:r w:rsidR="00673548">
        <w:rPr>
          <w:rFonts w:ascii="Times New Roman" w:hAnsi="Times New Roman" w:cs="Times New Roman"/>
          <w:szCs w:val="20"/>
        </w:rPr>
        <w:t xml:space="preserve">Naver </w:t>
      </w:r>
      <w:r w:rsidR="00E835AB">
        <w:rPr>
          <w:rFonts w:ascii="Times New Roman" w:hAnsi="Times New Roman" w:cs="Times New Roman"/>
          <w:szCs w:val="20"/>
        </w:rPr>
        <w:t xml:space="preserve">unveiled the plan of launching </w:t>
      </w:r>
      <w:proofErr w:type="spellStart"/>
      <w:r w:rsidR="006948E7">
        <w:rPr>
          <w:rFonts w:ascii="Times New Roman" w:hAnsi="Times New Roman" w:cs="Times New Roman"/>
          <w:szCs w:val="20"/>
        </w:rPr>
        <w:t>HyperClovaX</w:t>
      </w:r>
      <w:proofErr w:type="spellEnd"/>
      <w:r w:rsidR="006247E9">
        <w:rPr>
          <w:rFonts w:ascii="Times New Roman" w:hAnsi="Times New Roman" w:cs="Times New Roman"/>
          <w:szCs w:val="20"/>
        </w:rPr>
        <w:t xml:space="preserve">, </w:t>
      </w:r>
      <w:r w:rsidR="00B02D53">
        <w:rPr>
          <w:rFonts w:ascii="Times New Roman" w:hAnsi="Times New Roman" w:cs="Times New Roman"/>
          <w:szCs w:val="20"/>
        </w:rPr>
        <w:t>which</w:t>
      </w:r>
      <w:r w:rsidR="006519DE">
        <w:rPr>
          <w:rFonts w:ascii="Times New Roman" w:hAnsi="Times New Roman" w:cs="Times New Roman"/>
          <w:szCs w:val="20"/>
        </w:rPr>
        <w:t xml:space="preserve"> is </w:t>
      </w:r>
      <w:r w:rsidR="006247E9">
        <w:rPr>
          <w:rFonts w:ascii="Times New Roman" w:hAnsi="Times New Roman" w:cs="Times New Roman"/>
          <w:szCs w:val="20"/>
        </w:rPr>
        <w:t xml:space="preserve">a </w:t>
      </w:r>
      <w:r w:rsidR="002F5748">
        <w:rPr>
          <w:rFonts w:ascii="Times New Roman" w:hAnsi="Times New Roman" w:cs="Times New Roman"/>
          <w:szCs w:val="20"/>
        </w:rPr>
        <w:t>hyper-scale AI that is upgraded to respond immediately to the user’s demands</w:t>
      </w:r>
      <w:r w:rsidR="00AD2085">
        <w:rPr>
          <w:rFonts w:ascii="Times New Roman" w:hAnsi="Times New Roman" w:cs="Times New Roman"/>
          <w:szCs w:val="20"/>
        </w:rPr>
        <w:t>.</w:t>
      </w:r>
      <w:r w:rsidR="002D6905">
        <w:rPr>
          <w:rFonts w:ascii="Times New Roman" w:hAnsi="Times New Roman" w:cs="Times New Roman"/>
          <w:szCs w:val="20"/>
        </w:rPr>
        <w:t xml:space="preserve"> </w:t>
      </w:r>
      <w:r w:rsidR="001E497C">
        <w:rPr>
          <w:rFonts w:ascii="Times New Roman" w:hAnsi="Times New Roman" w:cs="Times New Roman"/>
          <w:szCs w:val="20"/>
        </w:rPr>
        <w:t xml:space="preserve">Using this, </w:t>
      </w:r>
      <w:r w:rsidR="00271A19">
        <w:rPr>
          <w:rFonts w:ascii="Times New Roman" w:hAnsi="Times New Roman" w:cs="Times New Roman"/>
          <w:szCs w:val="20"/>
        </w:rPr>
        <w:t>they are</w:t>
      </w:r>
      <w:r w:rsidR="001E497C">
        <w:rPr>
          <w:rFonts w:ascii="Times New Roman" w:hAnsi="Times New Roman" w:cs="Times New Roman"/>
          <w:szCs w:val="20"/>
        </w:rPr>
        <w:t xml:space="preserve"> planning to launch </w:t>
      </w:r>
      <w:r w:rsidR="00FF4571">
        <w:rPr>
          <w:rFonts w:ascii="Times New Roman" w:hAnsi="Times New Roman" w:cs="Times New Roman"/>
          <w:szCs w:val="20"/>
        </w:rPr>
        <w:t>S</w:t>
      </w:r>
      <w:r w:rsidR="001E497C">
        <w:rPr>
          <w:rFonts w:ascii="Times New Roman" w:hAnsi="Times New Roman" w:cs="Times New Roman"/>
          <w:szCs w:val="20"/>
        </w:rPr>
        <w:t xml:space="preserve">earch GPT, </w:t>
      </w:r>
      <w:r w:rsidR="00F75F90">
        <w:rPr>
          <w:rFonts w:ascii="Times New Roman" w:hAnsi="Times New Roman" w:cs="Times New Roman"/>
          <w:szCs w:val="20"/>
        </w:rPr>
        <w:t>a</w:t>
      </w:r>
      <w:r w:rsidR="001E497C">
        <w:rPr>
          <w:rFonts w:ascii="Times New Roman" w:hAnsi="Times New Roman" w:cs="Times New Roman"/>
          <w:szCs w:val="20"/>
        </w:rPr>
        <w:t xml:space="preserve"> </w:t>
      </w:r>
      <w:r w:rsidR="00F75F90">
        <w:rPr>
          <w:rFonts w:ascii="Times New Roman" w:hAnsi="Times New Roman" w:cs="Times New Roman"/>
          <w:szCs w:val="20"/>
        </w:rPr>
        <w:t xml:space="preserve">search language model specialized for </w:t>
      </w:r>
      <w:r w:rsidR="004C3344">
        <w:rPr>
          <w:rFonts w:ascii="Times New Roman" w:hAnsi="Times New Roman" w:cs="Times New Roman"/>
          <w:szCs w:val="20"/>
        </w:rPr>
        <w:t>searching on Naver</w:t>
      </w:r>
      <w:r w:rsidR="001E497C">
        <w:rPr>
          <w:rFonts w:ascii="Times New Roman" w:hAnsi="Times New Roman" w:cs="Times New Roman"/>
          <w:szCs w:val="20"/>
        </w:rPr>
        <w:t xml:space="preserve">. </w:t>
      </w:r>
      <w:r w:rsidR="002D6905">
        <w:rPr>
          <w:rFonts w:ascii="Times New Roman" w:hAnsi="Times New Roman" w:cs="Times New Roman"/>
          <w:szCs w:val="20"/>
        </w:rPr>
        <w:t xml:space="preserve">There is </w:t>
      </w:r>
      <w:r w:rsidR="00670A9C">
        <w:rPr>
          <w:rFonts w:ascii="Times New Roman" w:hAnsi="Times New Roman" w:cs="Times New Roman"/>
          <w:szCs w:val="20"/>
        </w:rPr>
        <w:t xml:space="preserve">growing anticipation </w:t>
      </w:r>
      <w:r w:rsidR="00911DB7">
        <w:rPr>
          <w:rFonts w:ascii="Times New Roman" w:hAnsi="Times New Roman" w:cs="Times New Roman"/>
          <w:szCs w:val="20"/>
        </w:rPr>
        <w:t xml:space="preserve">regarding whether </w:t>
      </w:r>
      <w:proofErr w:type="spellStart"/>
      <w:r w:rsidR="00B377B6">
        <w:rPr>
          <w:rFonts w:ascii="Times New Roman" w:hAnsi="Times New Roman" w:cs="Times New Roman"/>
          <w:szCs w:val="20"/>
        </w:rPr>
        <w:t>HyperClovaX</w:t>
      </w:r>
      <w:proofErr w:type="spellEnd"/>
      <w:r w:rsidR="00911DB7">
        <w:rPr>
          <w:rFonts w:ascii="Times New Roman" w:hAnsi="Times New Roman" w:cs="Times New Roman"/>
          <w:szCs w:val="20"/>
        </w:rPr>
        <w:t xml:space="preserve"> will demons</w:t>
      </w:r>
      <w:r w:rsidR="00B377B6">
        <w:rPr>
          <w:rFonts w:ascii="Times New Roman" w:hAnsi="Times New Roman" w:cs="Times New Roman"/>
          <w:szCs w:val="20"/>
        </w:rPr>
        <w:t xml:space="preserve">trate the </w:t>
      </w:r>
      <w:r w:rsidR="008E10C5">
        <w:rPr>
          <w:rFonts w:ascii="Times New Roman" w:hAnsi="Times New Roman" w:cs="Times New Roman"/>
          <w:szCs w:val="20"/>
        </w:rPr>
        <w:t xml:space="preserve">distinction </w:t>
      </w:r>
      <w:r w:rsidR="00C360F4">
        <w:rPr>
          <w:rFonts w:ascii="Times New Roman" w:hAnsi="Times New Roman" w:cs="Times New Roman"/>
          <w:szCs w:val="20"/>
        </w:rPr>
        <w:t>between</w:t>
      </w:r>
      <w:r w:rsidR="008E10C5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8E10C5">
        <w:rPr>
          <w:rFonts w:ascii="Times New Roman" w:hAnsi="Times New Roman" w:cs="Times New Roman"/>
          <w:szCs w:val="20"/>
        </w:rPr>
        <w:t>ChatGpt</w:t>
      </w:r>
      <w:proofErr w:type="spellEnd"/>
      <w:r w:rsidR="00C360F4">
        <w:rPr>
          <w:rFonts w:ascii="Times New Roman" w:hAnsi="Times New Roman" w:cs="Times New Roman"/>
          <w:szCs w:val="20"/>
        </w:rPr>
        <w:t xml:space="preserve"> and</w:t>
      </w:r>
      <w:r w:rsidR="004D43D5">
        <w:rPr>
          <w:rFonts w:ascii="Times New Roman" w:hAnsi="Times New Roman" w:cs="Times New Roman"/>
          <w:szCs w:val="20"/>
        </w:rPr>
        <w:t xml:space="preserve"> </w:t>
      </w:r>
      <w:r w:rsidR="002F5748">
        <w:rPr>
          <w:rFonts w:ascii="Times New Roman" w:hAnsi="Times New Roman" w:cs="Times New Roman"/>
          <w:szCs w:val="20"/>
        </w:rPr>
        <w:t>if</w:t>
      </w:r>
      <w:r w:rsidR="00C81F4F">
        <w:rPr>
          <w:rFonts w:ascii="Times New Roman" w:hAnsi="Times New Roman" w:cs="Times New Roman"/>
          <w:szCs w:val="20"/>
        </w:rPr>
        <w:t xml:space="preserve"> </w:t>
      </w:r>
      <w:r w:rsidR="00723DF2">
        <w:rPr>
          <w:rFonts w:ascii="Times New Roman" w:hAnsi="Times New Roman" w:cs="Times New Roman"/>
          <w:szCs w:val="20"/>
        </w:rPr>
        <w:t>it will</w:t>
      </w:r>
      <w:r w:rsidR="004D43D5">
        <w:rPr>
          <w:rFonts w:ascii="Times New Roman" w:hAnsi="Times New Roman" w:cs="Times New Roman"/>
          <w:szCs w:val="20"/>
        </w:rPr>
        <w:t xml:space="preserve"> </w:t>
      </w:r>
      <w:r w:rsidR="00723DF2">
        <w:rPr>
          <w:rFonts w:ascii="Times New Roman" w:hAnsi="Times New Roman" w:cs="Times New Roman"/>
          <w:szCs w:val="20"/>
        </w:rPr>
        <w:t xml:space="preserve">address the issues </w:t>
      </w:r>
      <w:r w:rsidR="00445F23">
        <w:rPr>
          <w:rFonts w:ascii="Times New Roman" w:hAnsi="Times New Roman" w:cs="Times New Roman"/>
          <w:szCs w:val="20"/>
        </w:rPr>
        <w:t xml:space="preserve">that </w:t>
      </w:r>
      <w:r w:rsidR="00723DF2">
        <w:rPr>
          <w:rFonts w:ascii="Times New Roman" w:hAnsi="Times New Roman" w:cs="Times New Roman"/>
          <w:szCs w:val="20"/>
        </w:rPr>
        <w:t xml:space="preserve">were identified in </w:t>
      </w:r>
      <w:proofErr w:type="spellStart"/>
      <w:r w:rsidR="00445F23">
        <w:rPr>
          <w:rFonts w:ascii="Times New Roman" w:hAnsi="Times New Roman" w:cs="Times New Roman"/>
          <w:szCs w:val="20"/>
        </w:rPr>
        <w:t>ChatGpt</w:t>
      </w:r>
      <w:proofErr w:type="spellEnd"/>
      <w:r w:rsidR="00C81F4F">
        <w:rPr>
          <w:rFonts w:ascii="Times New Roman" w:hAnsi="Times New Roman" w:cs="Times New Roman"/>
          <w:szCs w:val="20"/>
        </w:rPr>
        <w:t xml:space="preserve">. </w:t>
      </w:r>
      <w:r w:rsidR="004D43D5">
        <w:rPr>
          <w:rFonts w:ascii="Times New Roman" w:hAnsi="Times New Roman" w:cs="Times New Roman"/>
          <w:szCs w:val="20"/>
        </w:rPr>
        <w:t xml:space="preserve"> </w:t>
      </w:r>
    </w:p>
    <w:p w14:paraId="6939FDC6" w14:textId="30816453" w:rsidR="00BF3C66" w:rsidRDefault="00822B2D" w:rsidP="00AB3748">
      <w:pPr>
        <w:ind w:firstLine="80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Not too long ago</w:t>
      </w:r>
      <w:r w:rsidR="00520A9B">
        <w:rPr>
          <w:rFonts w:ascii="Times New Roman" w:hAnsi="Times New Roman" w:cs="Times New Roman"/>
          <w:szCs w:val="20"/>
        </w:rPr>
        <w:t xml:space="preserve">, chatbots were considered </w:t>
      </w:r>
      <w:r w:rsidR="00485BB2">
        <w:rPr>
          <w:rFonts w:ascii="Times New Roman" w:hAnsi="Times New Roman" w:cs="Times New Roman"/>
          <w:szCs w:val="20"/>
        </w:rPr>
        <w:t>pre-</w:t>
      </w:r>
      <w:r w:rsidR="008E2379">
        <w:rPr>
          <w:rFonts w:ascii="Times New Roman" w:hAnsi="Times New Roman" w:cs="Times New Roman"/>
          <w:szCs w:val="20"/>
        </w:rPr>
        <w:t xml:space="preserve">programmed </w:t>
      </w:r>
      <w:r w:rsidR="00EB42D0">
        <w:rPr>
          <w:rFonts w:ascii="Times New Roman" w:hAnsi="Times New Roman" w:cs="Times New Roman"/>
          <w:szCs w:val="20"/>
        </w:rPr>
        <w:t>robots</w:t>
      </w:r>
      <w:r w:rsidR="008E2379">
        <w:rPr>
          <w:rFonts w:ascii="Times New Roman" w:hAnsi="Times New Roman" w:cs="Times New Roman"/>
          <w:szCs w:val="20"/>
        </w:rPr>
        <w:t xml:space="preserve"> that </w:t>
      </w:r>
      <w:r w:rsidR="00EB42D0">
        <w:rPr>
          <w:rFonts w:ascii="Times New Roman" w:hAnsi="Times New Roman" w:cs="Times New Roman"/>
          <w:szCs w:val="20"/>
        </w:rPr>
        <w:t>simply respond</w:t>
      </w:r>
      <w:r w:rsidR="009F3528">
        <w:rPr>
          <w:rFonts w:ascii="Times New Roman" w:hAnsi="Times New Roman" w:cs="Times New Roman"/>
          <w:szCs w:val="20"/>
        </w:rPr>
        <w:t xml:space="preserve"> to a certain word or script. </w:t>
      </w:r>
      <w:r w:rsidR="00B44F82">
        <w:rPr>
          <w:rFonts w:ascii="Times New Roman" w:hAnsi="Times New Roman" w:cs="Times New Roman"/>
          <w:szCs w:val="20"/>
        </w:rPr>
        <w:t xml:space="preserve">However, </w:t>
      </w:r>
      <w:proofErr w:type="spellStart"/>
      <w:r w:rsidR="00B44F82">
        <w:rPr>
          <w:rFonts w:ascii="Times New Roman" w:hAnsi="Times New Roman" w:cs="Times New Roman"/>
          <w:szCs w:val="20"/>
        </w:rPr>
        <w:t>ChatGpt</w:t>
      </w:r>
      <w:proofErr w:type="spellEnd"/>
      <w:r w:rsidR="00B44F82">
        <w:rPr>
          <w:rFonts w:ascii="Times New Roman" w:hAnsi="Times New Roman" w:cs="Times New Roman"/>
          <w:szCs w:val="20"/>
        </w:rPr>
        <w:t xml:space="preserve"> </w:t>
      </w:r>
      <w:r w:rsidR="00DE239E">
        <w:rPr>
          <w:rFonts w:ascii="Times New Roman" w:hAnsi="Times New Roman" w:cs="Times New Roman"/>
          <w:szCs w:val="20"/>
        </w:rPr>
        <w:t>created a huge sensation</w:t>
      </w:r>
      <w:r w:rsidR="00B44F82">
        <w:rPr>
          <w:rFonts w:ascii="Times New Roman" w:hAnsi="Times New Roman" w:cs="Times New Roman"/>
          <w:szCs w:val="20"/>
        </w:rPr>
        <w:t xml:space="preserve"> because </w:t>
      </w:r>
      <w:r w:rsidR="00BE0FBA">
        <w:rPr>
          <w:rFonts w:ascii="Times New Roman" w:hAnsi="Times New Roman" w:cs="Times New Roman"/>
          <w:szCs w:val="20"/>
        </w:rPr>
        <w:t xml:space="preserve">it makes a conversation </w:t>
      </w:r>
      <w:r w:rsidR="0014299D">
        <w:rPr>
          <w:rFonts w:ascii="Times New Roman" w:hAnsi="Times New Roman" w:cs="Times New Roman"/>
          <w:szCs w:val="20"/>
        </w:rPr>
        <w:t xml:space="preserve">very much like a </w:t>
      </w:r>
      <w:r w:rsidR="00A121C0">
        <w:rPr>
          <w:rFonts w:ascii="Times New Roman" w:hAnsi="Times New Roman" w:cs="Times New Roman"/>
          <w:szCs w:val="20"/>
        </w:rPr>
        <w:t xml:space="preserve">real </w:t>
      </w:r>
      <w:r w:rsidR="0014299D">
        <w:rPr>
          <w:rFonts w:ascii="Times New Roman" w:hAnsi="Times New Roman" w:cs="Times New Roman"/>
          <w:szCs w:val="20"/>
        </w:rPr>
        <w:t xml:space="preserve">person. </w:t>
      </w:r>
      <w:r w:rsidR="008A7A1A">
        <w:rPr>
          <w:rFonts w:ascii="Times New Roman" w:hAnsi="Times New Roman" w:cs="Times New Roman"/>
          <w:szCs w:val="20"/>
        </w:rPr>
        <w:t xml:space="preserve">It doesn’t just give you information, but it understands </w:t>
      </w:r>
      <w:r w:rsidR="003662B5">
        <w:rPr>
          <w:rFonts w:ascii="Times New Roman" w:hAnsi="Times New Roman" w:cs="Times New Roman"/>
          <w:szCs w:val="20"/>
        </w:rPr>
        <w:t xml:space="preserve">what the person is asking for and </w:t>
      </w:r>
      <w:r w:rsidR="00D9768A">
        <w:rPr>
          <w:rFonts w:ascii="Times New Roman" w:hAnsi="Times New Roman" w:cs="Times New Roman"/>
          <w:szCs w:val="20"/>
        </w:rPr>
        <w:t>replies corresponding to the question.</w:t>
      </w:r>
      <w:r w:rsidR="00BF50C9">
        <w:rPr>
          <w:rFonts w:ascii="Times New Roman" w:hAnsi="Times New Roman" w:cs="Times New Roman"/>
          <w:szCs w:val="20"/>
        </w:rPr>
        <w:t xml:space="preserve"> </w:t>
      </w:r>
      <w:r w:rsidR="008316B3">
        <w:rPr>
          <w:rFonts w:ascii="Times New Roman" w:hAnsi="Times New Roman" w:cs="Times New Roman"/>
          <w:szCs w:val="20"/>
        </w:rPr>
        <w:t xml:space="preserve">It </w:t>
      </w:r>
      <w:r w:rsidR="00EF50D8">
        <w:rPr>
          <w:rFonts w:ascii="Times New Roman" w:hAnsi="Times New Roman" w:cs="Times New Roman"/>
          <w:szCs w:val="20"/>
        </w:rPr>
        <w:t xml:space="preserve">even </w:t>
      </w:r>
      <w:r w:rsidR="00EB74B3">
        <w:rPr>
          <w:rFonts w:ascii="Times New Roman" w:hAnsi="Times New Roman" w:cs="Times New Roman"/>
          <w:szCs w:val="20"/>
        </w:rPr>
        <w:t>can</w:t>
      </w:r>
      <w:r w:rsidR="008316B3">
        <w:rPr>
          <w:rFonts w:ascii="Times New Roman" w:hAnsi="Times New Roman" w:cs="Times New Roman"/>
          <w:szCs w:val="20"/>
        </w:rPr>
        <w:t xml:space="preserve"> </w:t>
      </w:r>
      <w:r w:rsidR="00EF50D8">
        <w:rPr>
          <w:rFonts w:ascii="Times New Roman" w:hAnsi="Times New Roman" w:cs="Times New Roman"/>
          <w:szCs w:val="20"/>
        </w:rPr>
        <w:t xml:space="preserve">produce text, images, music, and video. This </w:t>
      </w:r>
      <w:r w:rsidR="0091604F">
        <w:rPr>
          <w:rFonts w:ascii="Times New Roman" w:hAnsi="Times New Roman" w:cs="Times New Roman"/>
          <w:szCs w:val="20"/>
        </w:rPr>
        <w:t>displayed the possibility of AI</w:t>
      </w:r>
      <w:r w:rsidR="008E3EBC">
        <w:rPr>
          <w:rFonts w:ascii="Times New Roman" w:hAnsi="Times New Roman" w:cs="Times New Roman"/>
          <w:szCs w:val="20"/>
        </w:rPr>
        <w:t xml:space="preserve"> </w:t>
      </w:r>
      <w:r w:rsidR="00A5180C">
        <w:rPr>
          <w:rFonts w:ascii="Times New Roman" w:hAnsi="Times New Roman" w:cs="Times New Roman"/>
          <w:szCs w:val="20"/>
        </w:rPr>
        <w:t>working</w:t>
      </w:r>
      <w:r w:rsidR="008E3EBC">
        <w:rPr>
          <w:rFonts w:ascii="Times New Roman" w:hAnsi="Times New Roman" w:cs="Times New Roman"/>
          <w:szCs w:val="20"/>
        </w:rPr>
        <w:t xml:space="preserve"> </w:t>
      </w:r>
      <w:r w:rsidR="007E33AC" w:rsidRPr="007E33AC">
        <w:rPr>
          <w:rFonts w:ascii="Times New Roman" w:hAnsi="Times New Roman" w:cs="Times New Roman"/>
          <w:szCs w:val="20"/>
        </w:rPr>
        <w:t>as a companion or assistant in various industries and taking</w:t>
      </w:r>
      <w:r w:rsidR="00BA66CD">
        <w:rPr>
          <w:rFonts w:ascii="Times New Roman" w:hAnsi="Times New Roman" w:cs="Times New Roman"/>
          <w:szCs w:val="20"/>
        </w:rPr>
        <w:t xml:space="preserve"> on a central role</w:t>
      </w:r>
      <w:r w:rsidR="00FE1812">
        <w:rPr>
          <w:rFonts w:ascii="Times New Roman" w:hAnsi="Times New Roman" w:cs="Times New Roman"/>
          <w:szCs w:val="20"/>
        </w:rPr>
        <w:t xml:space="preserve"> in providing services</w:t>
      </w:r>
      <w:r w:rsidR="0050355A">
        <w:rPr>
          <w:rFonts w:ascii="Times New Roman" w:hAnsi="Times New Roman" w:cs="Times New Roman"/>
          <w:szCs w:val="20"/>
        </w:rPr>
        <w:t>.</w:t>
      </w:r>
      <w:r w:rsidR="00BC76A6">
        <w:rPr>
          <w:rFonts w:ascii="Times New Roman" w:hAnsi="Times New Roman" w:cs="Times New Roman"/>
          <w:szCs w:val="20"/>
        </w:rPr>
        <w:t xml:space="preserve"> </w:t>
      </w:r>
      <w:r w:rsidR="00594769">
        <w:rPr>
          <w:rFonts w:ascii="Times New Roman" w:hAnsi="Times New Roman" w:cs="Times New Roman"/>
          <w:szCs w:val="20"/>
        </w:rPr>
        <w:t xml:space="preserve">On the other hand, </w:t>
      </w:r>
      <w:proofErr w:type="spellStart"/>
      <w:r w:rsidR="00594769">
        <w:rPr>
          <w:rFonts w:ascii="Times New Roman" w:hAnsi="Times New Roman" w:cs="Times New Roman"/>
          <w:szCs w:val="20"/>
        </w:rPr>
        <w:t>ChatGpt</w:t>
      </w:r>
      <w:proofErr w:type="spellEnd"/>
      <w:r w:rsidR="00594769">
        <w:rPr>
          <w:rFonts w:ascii="Times New Roman" w:hAnsi="Times New Roman" w:cs="Times New Roman"/>
          <w:szCs w:val="20"/>
        </w:rPr>
        <w:t xml:space="preserve"> ha</w:t>
      </w:r>
      <w:r w:rsidR="00A121C0">
        <w:rPr>
          <w:rFonts w:ascii="Times New Roman" w:hAnsi="Times New Roman" w:cs="Times New Roman"/>
          <w:szCs w:val="20"/>
        </w:rPr>
        <w:t>s</w:t>
      </w:r>
      <w:r w:rsidR="00594769">
        <w:rPr>
          <w:rFonts w:ascii="Times New Roman" w:hAnsi="Times New Roman" w:cs="Times New Roman"/>
          <w:szCs w:val="20"/>
        </w:rPr>
        <w:t xml:space="preserve"> its limits as well. </w:t>
      </w:r>
      <w:r w:rsidR="00BF3C66">
        <w:rPr>
          <w:rFonts w:ascii="Times New Roman" w:hAnsi="Times New Roman" w:cs="Times New Roman"/>
          <w:szCs w:val="20"/>
        </w:rPr>
        <w:t xml:space="preserve">The well-known problems are data privacy, </w:t>
      </w:r>
      <w:r w:rsidR="00A121C0">
        <w:rPr>
          <w:rFonts w:ascii="Times New Roman" w:hAnsi="Times New Roman" w:cs="Times New Roman"/>
          <w:szCs w:val="20"/>
        </w:rPr>
        <w:t xml:space="preserve">related to </w:t>
      </w:r>
      <w:r w:rsidR="00BF3C66">
        <w:rPr>
          <w:rFonts w:ascii="Times New Roman" w:hAnsi="Times New Roman" w:cs="Times New Roman"/>
          <w:szCs w:val="20"/>
        </w:rPr>
        <w:t>data-trust issues, and variance in performance depending on the language.</w:t>
      </w:r>
      <w:r w:rsidR="00AB3748">
        <w:rPr>
          <w:rFonts w:ascii="Times New Roman" w:hAnsi="Times New Roman" w:cs="Times New Roman" w:hint="eastAsia"/>
          <w:szCs w:val="20"/>
        </w:rPr>
        <w:t xml:space="preserve"> </w:t>
      </w:r>
      <w:r w:rsidR="00CC3FFD">
        <w:rPr>
          <w:rFonts w:ascii="Times New Roman" w:hAnsi="Times New Roman" w:cs="Times New Roman"/>
          <w:szCs w:val="20"/>
        </w:rPr>
        <w:t>Based on the statements made by the repre</w:t>
      </w:r>
      <w:r w:rsidR="00525A07">
        <w:rPr>
          <w:rFonts w:ascii="Times New Roman" w:hAnsi="Times New Roman" w:cs="Times New Roman"/>
          <w:szCs w:val="20"/>
        </w:rPr>
        <w:t>sentative of Naver,</w:t>
      </w:r>
      <w:r w:rsidR="00CC3FFD">
        <w:rPr>
          <w:rFonts w:ascii="Times New Roman" w:hAnsi="Times New Roman" w:cs="Times New Roman"/>
          <w:szCs w:val="20"/>
        </w:rPr>
        <w:t xml:space="preserve"> it is </w:t>
      </w:r>
      <w:r w:rsidR="005A3709">
        <w:rPr>
          <w:rFonts w:ascii="Times New Roman" w:hAnsi="Times New Roman" w:cs="Times New Roman"/>
          <w:szCs w:val="20"/>
        </w:rPr>
        <w:t>presumed</w:t>
      </w:r>
      <w:r w:rsidR="00CC3FFD">
        <w:rPr>
          <w:rFonts w:ascii="Times New Roman" w:hAnsi="Times New Roman" w:cs="Times New Roman"/>
          <w:szCs w:val="20"/>
        </w:rPr>
        <w:t xml:space="preserve"> that</w:t>
      </w:r>
      <w:r w:rsidR="00525A07">
        <w:rPr>
          <w:rFonts w:ascii="Times New Roman" w:hAnsi="Times New Roman" w:cs="Times New Roman"/>
          <w:szCs w:val="20"/>
        </w:rPr>
        <w:t xml:space="preserve"> some of these limitations </w:t>
      </w:r>
      <w:r w:rsidR="00CC3FFD">
        <w:rPr>
          <w:rFonts w:ascii="Times New Roman" w:hAnsi="Times New Roman" w:cs="Times New Roman"/>
          <w:szCs w:val="20"/>
        </w:rPr>
        <w:t>will be addressed,</w:t>
      </w:r>
      <w:r w:rsidR="00525A07">
        <w:rPr>
          <w:rFonts w:ascii="Times New Roman" w:hAnsi="Times New Roman" w:cs="Times New Roman"/>
          <w:szCs w:val="20"/>
        </w:rPr>
        <w:t xml:space="preserve"> </w:t>
      </w:r>
      <w:r w:rsidR="00A121C0">
        <w:rPr>
          <w:rFonts w:ascii="Times New Roman" w:hAnsi="Times New Roman" w:cs="Times New Roman"/>
          <w:szCs w:val="20"/>
        </w:rPr>
        <w:t xml:space="preserve">by </w:t>
      </w:r>
      <w:r w:rsidR="00CC3FFD">
        <w:rPr>
          <w:rFonts w:ascii="Times New Roman" w:hAnsi="Times New Roman" w:cs="Times New Roman"/>
          <w:szCs w:val="20"/>
        </w:rPr>
        <w:t xml:space="preserve">making </w:t>
      </w:r>
      <w:r w:rsidR="00525A07">
        <w:rPr>
          <w:rFonts w:ascii="Times New Roman" w:hAnsi="Times New Roman" w:cs="Times New Roman"/>
          <w:szCs w:val="20"/>
        </w:rPr>
        <w:t xml:space="preserve">Naver’s </w:t>
      </w:r>
      <w:proofErr w:type="spellStart"/>
      <w:r w:rsidR="00525A07">
        <w:rPr>
          <w:rFonts w:ascii="Times New Roman" w:hAnsi="Times New Roman" w:cs="Times New Roman"/>
          <w:szCs w:val="20"/>
        </w:rPr>
        <w:t>HyperClovaX</w:t>
      </w:r>
      <w:proofErr w:type="spellEnd"/>
      <w:r w:rsidR="00CC3FFD">
        <w:rPr>
          <w:rFonts w:ascii="Times New Roman" w:hAnsi="Times New Roman" w:cs="Times New Roman"/>
          <w:szCs w:val="20"/>
        </w:rPr>
        <w:t xml:space="preserve"> that has a </w:t>
      </w:r>
      <w:r w:rsidR="00525A07">
        <w:rPr>
          <w:rFonts w:ascii="Times New Roman" w:hAnsi="Times New Roman" w:cs="Times New Roman"/>
          <w:szCs w:val="20"/>
        </w:rPr>
        <w:t>competitive edge in the global market.</w:t>
      </w:r>
    </w:p>
    <w:p w14:paraId="2C6C92B6" w14:textId="5BF3606A" w:rsidR="007E33AC" w:rsidRDefault="00AB3748" w:rsidP="005A3A93">
      <w:pPr>
        <w:ind w:firstLine="80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The</w:t>
      </w:r>
      <w:r w:rsidR="001B3F70">
        <w:rPr>
          <w:rFonts w:ascii="Times New Roman" w:hAnsi="Times New Roman" w:cs="Times New Roman"/>
          <w:szCs w:val="20"/>
        </w:rPr>
        <w:t xml:space="preserve"> significant </w:t>
      </w:r>
      <w:r>
        <w:rPr>
          <w:rFonts w:ascii="Times New Roman" w:hAnsi="Times New Roman" w:cs="Times New Roman"/>
          <w:szCs w:val="20"/>
        </w:rPr>
        <w:t xml:space="preserve">strength of </w:t>
      </w:r>
      <w:proofErr w:type="spellStart"/>
      <w:r w:rsidR="00130220">
        <w:rPr>
          <w:rFonts w:ascii="Times New Roman" w:hAnsi="Times New Roman" w:cs="Times New Roman"/>
          <w:szCs w:val="20"/>
        </w:rPr>
        <w:t>HyperClovaX</w:t>
      </w:r>
      <w:proofErr w:type="spellEnd"/>
      <w:r>
        <w:rPr>
          <w:rFonts w:ascii="Times New Roman" w:hAnsi="Times New Roman" w:cs="Times New Roman"/>
          <w:szCs w:val="20"/>
        </w:rPr>
        <w:t xml:space="preserve"> is the specialization in Korean. </w:t>
      </w:r>
      <w:r w:rsidR="006A7C27">
        <w:rPr>
          <w:rFonts w:ascii="Times New Roman" w:hAnsi="Times New Roman" w:cs="Times New Roman"/>
          <w:szCs w:val="20"/>
        </w:rPr>
        <w:t xml:space="preserve">Compared to </w:t>
      </w:r>
      <w:proofErr w:type="spellStart"/>
      <w:r w:rsidR="006A7C27">
        <w:rPr>
          <w:rFonts w:ascii="Times New Roman" w:hAnsi="Times New Roman" w:cs="Times New Roman"/>
          <w:szCs w:val="20"/>
        </w:rPr>
        <w:t>ChatGPT</w:t>
      </w:r>
      <w:proofErr w:type="spellEnd"/>
      <w:r w:rsidR="006A7C27">
        <w:rPr>
          <w:rFonts w:ascii="Times New Roman" w:hAnsi="Times New Roman" w:cs="Times New Roman"/>
          <w:szCs w:val="20"/>
        </w:rPr>
        <w:t xml:space="preserve">, </w:t>
      </w:r>
      <w:proofErr w:type="spellStart"/>
      <w:r w:rsidR="006A7C27">
        <w:rPr>
          <w:rFonts w:ascii="Times New Roman" w:hAnsi="Times New Roman" w:cs="Times New Roman"/>
          <w:szCs w:val="20"/>
        </w:rPr>
        <w:t>HyperClovaX</w:t>
      </w:r>
      <w:proofErr w:type="spellEnd"/>
      <w:r w:rsidR="006A7C27">
        <w:rPr>
          <w:rFonts w:ascii="Times New Roman" w:hAnsi="Times New Roman" w:cs="Times New Roman"/>
          <w:szCs w:val="20"/>
        </w:rPr>
        <w:t xml:space="preserve"> is trained about 6500 times </w:t>
      </w:r>
      <w:r w:rsidR="004C3344">
        <w:rPr>
          <w:rFonts w:ascii="Times New Roman" w:hAnsi="Times New Roman" w:cs="Times New Roman"/>
          <w:szCs w:val="20"/>
        </w:rPr>
        <w:t xml:space="preserve">with </w:t>
      </w:r>
      <w:r w:rsidR="006A7C27">
        <w:rPr>
          <w:rFonts w:ascii="Times New Roman" w:hAnsi="Times New Roman" w:cs="Times New Roman"/>
          <w:szCs w:val="20"/>
        </w:rPr>
        <w:t>more Korean</w:t>
      </w:r>
      <w:r w:rsidR="004C3344">
        <w:rPr>
          <w:rFonts w:ascii="Times New Roman" w:hAnsi="Times New Roman" w:cs="Times New Roman"/>
          <w:szCs w:val="20"/>
        </w:rPr>
        <w:t xml:space="preserve"> data</w:t>
      </w:r>
      <w:r w:rsidR="006A7C27">
        <w:rPr>
          <w:rFonts w:ascii="Times New Roman" w:hAnsi="Times New Roman" w:cs="Times New Roman"/>
          <w:szCs w:val="20"/>
        </w:rPr>
        <w:t xml:space="preserve">. </w:t>
      </w:r>
      <w:r w:rsidR="00DE239E">
        <w:rPr>
          <w:rFonts w:ascii="Times New Roman" w:hAnsi="Times New Roman" w:cs="Times New Roman"/>
          <w:szCs w:val="20"/>
        </w:rPr>
        <w:t>It</w:t>
      </w:r>
      <w:r w:rsidR="0065292C">
        <w:rPr>
          <w:rFonts w:ascii="Times New Roman" w:hAnsi="Times New Roman" w:cs="Times New Roman"/>
          <w:szCs w:val="20"/>
        </w:rPr>
        <w:t xml:space="preserve"> is trained using </w:t>
      </w:r>
      <w:r w:rsidR="004C3344">
        <w:rPr>
          <w:rFonts w:ascii="Times New Roman" w:hAnsi="Times New Roman" w:cs="Times New Roman"/>
          <w:szCs w:val="20"/>
        </w:rPr>
        <w:t>worth</w:t>
      </w:r>
      <w:r w:rsidR="0065292C">
        <w:rPr>
          <w:rFonts w:ascii="Times New Roman" w:hAnsi="Times New Roman" w:cs="Times New Roman"/>
          <w:szCs w:val="20"/>
        </w:rPr>
        <w:t xml:space="preserve"> of </w:t>
      </w:r>
      <w:r w:rsidR="00DE239E">
        <w:rPr>
          <w:rFonts w:ascii="Times New Roman" w:hAnsi="Times New Roman" w:cs="Times New Roman"/>
          <w:szCs w:val="20"/>
        </w:rPr>
        <w:t xml:space="preserve">50 years </w:t>
      </w:r>
      <w:r w:rsidR="0065292C">
        <w:rPr>
          <w:rFonts w:ascii="Times New Roman" w:hAnsi="Times New Roman" w:cs="Times New Roman"/>
          <w:szCs w:val="20"/>
        </w:rPr>
        <w:t>news data and 9 years of blog data.</w:t>
      </w:r>
      <w:r w:rsidR="006A7C27">
        <w:rPr>
          <w:rFonts w:ascii="Times New Roman" w:hAnsi="Times New Roman" w:cs="Times New Roman"/>
          <w:szCs w:val="20"/>
        </w:rPr>
        <w:t xml:space="preserve"> Naver possesses the largest Korean </w:t>
      </w:r>
      <w:r w:rsidR="006821C6">
        <w:rPr>
          <w:rFonts w:ascii="Times New Roman" w:hAnsi="Times New Roman" w:cs="Times New Roman"/>
          <w:szCs w:val="20"/>
        </w:rPr>
        <w:t xml:space="preserve">data </w:t>
      </w:r>
      <w:r w:rsidR="006A7C27">
        <w:rPr>
          <w:rFonts w:ascii="Times New Roman" w:hAnsi="Times New Roman" w:cs="Times New Roman"/>
          <w:szCs w:val="20"/>
        </w:rPr>
        <w:t>assets</w:t>
      </w:r>
      <w:r w:rsidR="006821C6">
        <w:rPr>
          <w:rFonts w:ascii="Times New Roman" w:hAnsi="Times New Roman" w:cs="Times New Roman"/>
          <w:szCs w:val="20"/>
        </w:rPr>
        <w:t>,</w:t>
      </w:r>
      <w:r w:rsidR="004C3344">
        <w:rPr>
          <w:rFonts w:ascii="Times New Roman" w:hAnsi="Times New Roman" w:cs="Times New Roman"/>
          <w:szCs w:val="20"/>
        </w:rPr>
        <w:t xml:space="preserve"> </w:t>
      </w:r>
      <w:r w:rsidR="00A121C0">
        <w:rPr>
          <w:rFonts w:ascii="Times New Roman" w:hAnsi="Times New Roman" w:cs="Times New Roman"/>
          <w:szCs w:val="20"/>
        </w:rPr>
        <w:t>which</w:t>
      </w:r>
      <w:r w:rsidR="006821C6">
        <w:rPr>
          <w:rFonts w:ascii="Times New Roman" w:hAnsi="Times New Roman" w:cs="Times New Roman"/>
          <w:szCs w:val="20"/>
        </w:rPr>
        <w:t xml:space="preserve"> would be especially good news for Korean users who wanted to experience large-scale AI. One of the </w:t>
      </w:r>
      <w:r w:rsidR="005A3A93">
        <w:rPr>
          <w:rFonts w:ascii="Times New Roman" w:hAnsi="Times New Roman" w:cs="Times New Roman"/>
          <w:szCs w:val="20"/>
        </w:rPr>
        <w:t xml:space="preserve">problems pointed out about </w:t>
      </w:r>
      <w:proofErr w:type="spellStart"/>
      <w:r w:rsidR="006821C6">
        <w:rPr>
          <w:rFonts w:ascii="Times New Roman" w:hAnsi="Times New Roman" w:cs="Times New Roman"/>
          <w:szCs w:val="20"/>
        </w:rPr>
        <w:t>ChatGPT</w:t>
      </w:r>
      <w:proofErr w:type="spellEnd"/>
      <w:r w:rsidR="005A3A93">
        <w:rPr>
          <w:rFonts w:ascii="Times New Roman" w:hAnsi="Times New Roman" w:cs="Times New Roman"/>
          <w:szCs w:val="20"/>
        </w:rPr>
        <w:t xml:space="preserve"> was the gaps between languages. It is said to be less proficient in Asian languages including Korean. </w:t>
      </w:r>
      <w:proofErr w:type="spellStart"/>
      <w:r w:rsidR="00730AF0">
        <w:rPr>
          <w:rFonts w:ascii="Times New Roman" w:hAnsi="Times New Roman" w:cs="Times New Roman"/>
          <w:szCs w:val="20"/>
        </w:rPr>
        <w:t>ChatGPT</w:t>
      </w:r>
      <w:proofErr w:type="spellEnd"/>
      <w:r w:rsidR="00730AF0">
        <w:rPr>
          <w:rFonts w:ascii="Times New Roman" w:hAnsi="Times New Roman" w:cs="Times New Roman"/>
          <w:szCs w:val="20"/>
        </w:rPr>
        <w:t xml:space="preserve"> </w:t>
      </w:r>
      <w:r w:rsidR="005A3A93">
        <w:rPr>
          <w:rFonts w:ascii="Times New Roman" w:hAnsi="Times New Roman" w:cs="Times New Roman"/>
          <w:szCs w:val="20"/>
        </w:rPr>
        <w:t xml:space="preserve">would </w:t>
      </w:r>
      <w:r w:rsidR="007E33AC">
        <w:rPr>
          <w:rFonts w:ascii="Times New Roman" w:hAnsi="Times New Roman" w:cs="Times New Roman"/>
          <w:szCs w:val="20"/>
        </w:rPr>
        <w:t xml:space="preserve">give out </w:t>
      </w:r>
      <w:r w:rsidR="00EB74B3">
        <w:rPr>
          <w:rFonts w:ascii="Times New Roman" w:hAnsi="Times New Roman" w:cs="Times New Roman"/>
          <w:szCs w:val="20"/>
        </w:rPr>
        <w:t>inaccurate</w:t>
      </w:r>
      <w:r w:rsidR="007E33AC">
        <w:rPr>
          <w:rFonts w:ascii="Times New Roman" w:hAnsi="Times New Roman" w:cs="Times New Roman"/>
          <w:szCs w:val="20"/>
        </w:rPr>
        <w:t xml:space="preserve"> answers</w:t>
      </w:r>
      <w:r w:rsidR="00730AF0">
        <w:rPr>
          <w:rFonts w:ascii="Times New Roman" w:hAnsi="Times New Roman" w:cs="Times New Roman"/>
          <w:szCs w:val="20"/>
        </w:rPr>
        <w:t xml:space="preserve"> and</w:t>
      </w:r>
      <w:r w:rsidR="007B4A6C">
        <w:rPr>
          <w:rFonts w:ascii="Times New Roman" w:hAnsi="Times New Roman" w:cs="Times New Roman"/>
          <w:szCs w:val="20"/>
        </w:rPr>
        <w:t xml:space="preserve"> operate</w:t>
      </w:r>
      <w:r w:rsidR="00730AF0">
        <w:rPr>
          <w:rFonts w:ascii="Times New Roman" w:hAnsi="Times New Roman" w:cs="Times New Roman"/>
          <w:szCs w:val="20"/>
        </w:rPr>
        <w:t xml:space="preserve"> slow</w:t>
      </w:r>
      <w:r w:rsidR="007B4A6C">
        <w:rPr>
          <w:rFonts w:ascii="Times New Roman" w:hAnsi="Times New Roman" w:cs="Times New Roman"/>
          <w:szCs w:val="20"/>
        </w:rPr>
        <w:t xml:space="preserve">ly </w:t>
      </w:r>
      <w:r w:rsidR="00730AF0">
        <w:rPr>
          <w:rFonts w:ascii="Times New Roman" w:hAnsi="Times New Roman" w:cs="Times New Roman"/>
          <w:szCs w:val="20"/>
        </w:rPr>
        <w:t>in answering</w:t>
      </w:r>
      <w:r w:rsidR="007E33AC">
        <w:rPr>
          <w:rFonts w:ascii="Times New Roman" w:hAnsi="Times New Roman" w:cs="Times New Roman"/>
          <w:szCs w:val="20"/>
        </w:rPr>
        <w:t xml:space="preserve"> due to a lack of training data in </w:t>
      </w:r>
      <w:r w:rsidR="004C3344">
        <w:rPr>
          <w:rFonts w:ascii="Times New Roman" w:hAnsi="Times New Roman" w:cs="Times New Roman"/>
          <w:szCs w:val="20"/>
        </w:rPr>
        <w:t>Korean</w:t>
      </w:r>
      <w:r w:rsidR="007E33AC">
        <w:rPr>
          <w:rFonts w:ascii="Times New Roman" w:hAnsi="Times New Roman" w:cs="Times New Roman"/>
          <w:szCs w:val="20"/>
        </w:rPr>
        <w:t xml:space="preserve">. It is </w:t>
      </w:r>
      <w:r w:rsidR="005A3709">
        <w:rPr>
          <w:rFonts w:ascii="Times New Roman" w:hAnsi="Times New Roman" w:cs="Times New Roman"/>
          <w:szCs w:val="20"/>
        </w:rPr>
        <w:t>foreseen</w:t>
      </w:r>
      <w:r w:rsidR="007E33AC">
        <w:rPr>
          <w:rFonts w:ascii="Times New Roman" w:hAnsi="Times New Roman" w:cs="Times New Roman"/>
          <w:szCs w:val="20"/>
        </w:rPr>
        <w:t xml:space="preserve"> that this problem would be seen in a much-advanced form in </w:t>
      </w:r>
      <w:proofErr w:type="spellStart"/>
      <w:r w:rsidR="007E33AC">
        <w:rPr>
          <w:rFonts w:ascii="Times New Roman" w:hAnsi="Times New Roman" w:cs="Times New Roman"/>
          <w:szCs w:val="20"/>
        </w:rPr>
        <w:t>HyperClovaX</w:t>
      </w:r>
      <w:proofErr w:type="spellEnd"/>
      <w:r w:rsidR="007E33AC">
        <w:rPr>
          <w:rFonts w:ascii="Times New Roman" w:hAnsi="Times New Roman" w:cs="Times New Roman"/>
          <w:szCs w:val="20"/>
        </w:rPr>
        <w:t xml:space="preserve">. </w:t>
      </w:r>
    </w:p>
    <w:p w14:paraId="3AFA5F8E" w14:textId="1DFDACF6" w:rsidR="00130220" w:rsidRDefault="00531C9F" w:rsidP="005A3A93">
      <w:pPr>
        <w:ind w:firstLine="800"/>
        <w:rPr>
          <w:rFonts w:ascii="Times New Roman" w:hAnsi="Times New Roman" w:cs="Times New Roman"/>
          <w:szCs w:val="20"/>
        </w:rPr>
      </w:pPr>
      <w:proofErr w:type="spellStart"/>
      <w:r>
        <w:rPr>
          <w:rFonts w:ascii="Times New Roman" w:hAnsi="Times New Roman" w:cs="Times New Roman"/>
          <w:szCs w:val="20"/>
        </w:rPr>
        <w:t>HyperClova</w:t>
      </w:r>
      <w:proofErr w:type="spellEnd"/>
      <w:r>
        <w:rPr>
          <w:rFonts w:ascii="Times New Roman" w:hAnsi="Times New Roman" w:cs="Times New Roman"/>
          <w:szCs w:val="20"/>
        </w:rPr>
        <w:t>-X is an upgraded version of</w:t>
      </w:r>
      <w:r w:rsidR="00B6302C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B6302C">
        <w:rPr>
          <w:rFonts w:ascii="Times New Roman" w:hAnsi="Times New Roman" w:cs="Times New Roman"/>
          <w:szCs w:val="20"/>
        </w:rPr>
        <w:t>HyperClova</w:t>
      </w:r>
      <w:proofErr w:type="spellEnd"/>
      <w:r w:rsidR="00B6302C">
        <w:rPr>
          <w:rFonts w:ascii="Times New Roman" w:hAnsi="Times New Roman" w:cs="Times New Roman"/>
          <w:szCs w:val="20"/>
        </w:rPr>
        <w:t>, a</w:t>
      </w:r>
      <w:r>
        <w:rPr>
          <w:rFonts w:ascii="Times New Roman" w:hAnsi="Times New Roman" w:cs="Times New Roman"/>
          <w:szCs w:val="20"/>
        </w:rPr>
        <w:t xml:space="preserve"> large-scale AI previously released </w:t>
      </w:r>
      <w:r w:rsidR="00B6302C">
        <w:rPr>
          <w:rFonts w:ascii="Times New Roman" w:hAnsi="Times New Roman" w:cs="Times New Roman"/>
          <w:szCs w:val="20"/>
        </w:rPr>
        <w:t xml:space="preserve">by Naver. </w:t>
      </w:r>
      <w:proofErr w:type="spellStart"/>
      <w:r w:rsidR="00B6302C">
        <w:rPr>
          <w:rFonts w:ascii="Times New Roman" w:hAnsi="Times New Roman" w:cs="Times New Roman"/>
          <w:szCs w:val="20"/>
        </w:rPr>
        <w:t>HyperClova</w:t>
      </w:r>
      <w:proofErr w:type="spellEnd"/>
      <w:r w:rsidR="00B6302C">
        <w:rPr>
          <w:rFonts w:ascii="Times New Roman" w:hAnsi="Times New Roman" w:cs="Times New Roman"/>
          <w:szCs w:val="20"/>
        </w:rPr>
        <w:t xml:space="preserve"> </w:t>
      </w:r>
      <w:r w:rsidR="00535ABA">
        <w:rPr>
          <w:rFonts w:ascii="Times New Roman" w:hAnsi="Times New Roman" w:cs="Times New Roman"/>
          <w:szCs w:val="20"/>
        </w:rPr>
        <w:t xml:space="preserve">is </w:t>
      </w:r>
      <w:r w:rsidR="00C21148">
        <w:rPr>
          <w:rFonts w:ascii="Times New Roman" w:hAnsi="Times New Roman" w:cs="Times New Roman"/>
          <w:szCs w:val="20"/>
        </w:rPr>
        <w:t>renowned</w:t>
      </w:r>
      <w:r w:rsidR="00535ABA">
        <w:rPr>
          <w:rFonts w:ascii="Times New Roman" w:hAnsi="Times New Roman" w:cs="Times New Roman"/>
          <w:szCs w:val="20"/>
        </w:rPr>
        <w:t xml:space="preserve"> for </w:t>
      </w:r>
      <w:r w:rsidR="00EE2325">
        <w:rPr>
          <w:rFonts w:ascii="Times New Roman" w:hAnsi="Times New Roman" w:cs="Times New Roman"/>
          <w:szCs w:val="20"/>
        </w:rPr>
        <w:t>its impressive parameter count of</w:t>
      </w:r>
      <w:r w:rsidR="00535ABA">
        <w:rPr>
          <w:rFonts w:ascii="Times New Roman" w:hAnsi="Times New Roman" w:cs="Times New Roman"/>
          <w:szCs w:val="20"/>
        </w:rPr>
        <w:t xml:space="preserve"> </w:t>
      </w:r>
      <w:r w:rsidR="00B6302C">
        <w:rPr>
          <w:rFonts w:ascii="Times New Roman" w:hAnsi="Times New Roman" w:cs="Times New Roman"/>
          <w:szCs w:val="20"/>
        </w:rPr>
        <w:t xml:space="preserve">204 billion </w:t>
      </w:r>
      <w:r w:rsidR="00EE2325">
        <w:rPr>
          <w:rFonts w:ascii="Times New Roman" w:hAnsi="Times New Roman" w:cs="Times New Roman"/>
          <w:szCs w:val="20"/>
        </w:rPr>
        <w:t xml:space="preserve">which is a larger number </w:t>
      </w:r>
      <w:r w:rsidR="00C21148">
        <w:rPr>
          <w:rFonts w:ascii="Times New Roman" w:hAnsi="Times New Roman" w:cs="Times New Roman"/>
          <w:szCs w:val="20"/>
        </w:rPr>
        <w:t>surpassing that of Chat-</w:t>
      </w:r>
      <w:proofErr w:type="spellStart"/>
      <w:r w:rsidR="00C21148">
        <w:rPr>
          <w:rFonts w:ascii="Times New Roman" w:hAnsi="Times New Roman" w:cs="Times New Roman"/>
          <w:szCs w:val="20"/>
        </w:rPr>
        <w:t>Gpt</w:t>
      </w:r>
      <w:proofErr w:type="spellEnd"/>
      <w:r w:rsidR="00C21148">
        <w:rPr>
          <w:rFonts w:ascii="Times New Roman" w:hAnsi="Times New Roman" w:cs="Times New Roman"/>
          <w:szCs w:val="20"/>
        </w:rPr>
        <w:t xml:space="preserve"> which has 175 billion parameters</w:t>
      </w:r>
      <w:r w:rsidR="00B6302C">
        <w:rPr>
          <w:rFonts w:ascii="Times New Roman" w:hAnsi="Times New Roman" w:cs="Times New Roman"/>
          <w:szCs w:val="20"/>
        </w:rPr>
        <w:t xml:space="preserve">. </w:t>
      </w:r>
      <w:r w:rsidR="00535ABA">
        <w:rPr>
          <w:rFonts w:ascii="Times New Roman" w:hAnsi="Times New Roman" w:cs="Times New Roman"/>
          <w:szCs w:val="20"/>
        </w:rPr>
        <w:t>Having lots of parameters in an AI model means that the model would have much more accuracy, better natural language understanding, and more versatility.</w:t>
      </w:r>
      <w:r w:rsidR="00C21148">
        <w:rPr>
          <w:rFonts w:ascii="Times New Roman" w:hAnsi="Times New Roman" w:cs="Times New Roman"/>
          <w:szCs w:val="20"/>
        </w:rPr>
        <w:t xml:space="preserve"> </w:t>
      </w:r>
      <w:r w:rsidR="00B52A34">
        <w:rPr>
          <w:rFonts w:ascii="Times New Roman" w:hAnsi="Times New Roman" w:cs="Times New Roman"/>
          <w:szCs w:val="20"/>
        </w:rPr>
        <w:t xml:space="preserve">As a result, </w:t>
      </w:r>
      <w:r w:rsidR="00B1686C">
        <w:rPr>
          <w:rFonts w:ascii="Times New Roman" w:hAnsi="Times New Roman" w:cs="Times New Roman"/>
          <w:szCs w:val="20"/>
        </w:rPr>
        <w:t>even a small amount of data will lead to</w:t>
      </w:r>
      <w:r w:rsidR="00B52A34">
        <w:rPr>
          <w:rFonts w:ascii="Times New Roman" w:hAnsi="Times New Roman" w:cs="Times New Roman"/>
          <w:szCs w:val="20"/>
        </w:rPr>
        <w:t xml:space="preserve"> </w:t>
      </w:r>
      <w:r w:rsidR="00B1686C">
        <w:rPr>
          <w:rFonts w:ascii="Times New Roman" w:hAnsi="Times New Roman" w:cs="Times New Roman"/>
          <w:szCs w:val="20"/>
        </w:rPr>
        <w:t>potential</w:t>
      </w:r>
      <w:r w:rsidR="00B52A34">
        <w:rPr>
          <w:rFonts w:ascii="Times New Roman" w:hAnsi="Times New Roman" w:cs="Times New Roman"/>
          <w:szCs w:val="20"/>
        </w:rPr>
        <w:t xml:space="preserve"> business opportunities. </w:t>
      </w:r>
    </w:p>
    <w:p w14:paraId="235CF736" w14:textId="08934A06" w:rsidR="00EB74B3" w:rsidRDefault="00040D94" w:rsidP="00EB74B3">
      <w:pPr>
        <w:ind w:firstLine="800"/>
        <w:rPr>
          <w:ins w:id="0" w:author="Olly Terry" w:date="2023-04-10T11:57:00Z"/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Chat-</w:t>
      </w:r>
      <w:proofErr w:type="spellStart"/>
      <w:r>
        <w:rPr>
          <w:rFonts w:ascii="Times New Roman" w:hAnsi="Times New Roman" w:cs="Times New Roman"/>
          <w:szCs w:val="20"/>
        </w:rPr>
        <w:t>Gpt</w:t>
      </w:r>
      <w:proofErr w:type="spellEnd"/>
      <w:r>
        <w:rPr>
          <w:rFonts w:ascii="Times New Roman" w:hAnsi="Times New Roman" w:cs="Times New Roman"/>
          <w:szCs w:val="20"/>
        </w:rPr>
        <w:t xml:space="preserve"> gave a huge impact in the area of hyper-scale AI. It is </w:t>
      </w:r>
      <w:r w:rsidR="00B52A34">
        <w:rPr>
          <w:rFonts w:ascii="Times New Roman" w:hAnsi="Times New Roman" w:cs="Times New Roman"/>
          <w:szCs w:val="20"/>
        </w:rPr>
        <w:t>controversial</w:t>
      </w:r>
      <w:r>
        <w:rPr>
          <w:rFonts w:ascii="Times New Roman" w:hAnsi="Times New Roman" w:cs="Times New Roman"/>
          <w:szCs w:val="20"/>
        </w:rPr>
        <w:t xml:space="preserve"> whether this will bring a </w:t>
      </w:r>
      <w:r w:rsidR="00861891">
        <w:rPr>
          <w:rFonts w:ascii="Times New Roman" w:hAnsi="Times New Roman" w:cs="Times New Roman"/>
          <w:szCs w:val="20"/>
        </w:rPr>
        <w:t>profound</w:t>
      </w:r>
      <w:r>
        <w:rPr>
          <w:rFonts w:ascii="Times New Roman" w:hAnsi="Times New Roman" w:cs="Times New Roman"/>
          <w:szCs w:val="20"/>
        </w:rPr>
        <w:t xml:space="preserve"> change in </w:t>
      </w:r>
      <w:r w:rsidR="00EB74B3">
        <w:rPr>
          <w:rFonts w:ascii="Times New Roman" w:hAnsi="Times New Roman" w:cs="Times New Roman"/>
          <w:szCs w:val="20"/>
        </w:rPr>
        <w:t>the search engine industry</w:t>
      </w:r>
      <w:r w:rsidR="004C3344">
        <w:rPr>
          <w:rFonts w:ascii="Times New Roman" w:hAnsi="Times New Roman" w:cs="Times New Roman"/>
          <w:szCs w:val="20"/>
        </w:rPr>
        <w:t>,</w:t>
      </w:r>
      <w:r w:rsidR="00EB74B3">
        <w:rPr>
          <w:rFonts w:ascii="Times New Roman" w:hAnsi="Times New Roman" w:cs="Times New Roman"/>
          <w:szCs w:val="20"/>
        </w:rPr>
        <w:t xml:space="preserve"> </w:t>
      </w:r>
      <w:r w:rsidR="004C3344">
        <w:rPr>
          <w:rFonts w:ascii="Times New Roman" w:hAnsi="Times New Roman" w:cs="Times New Roman"/>
          <w:szCs w:val="20"/>
        </w:rPr>
        <w:t>particularly</w:t>
      </w:r>
      <w:r w:rsidR="00EB74B3">
        <w:rPr>
          <w:rFonts w:ascii="Times New Roman" w:hAnsi="Times New Roman" w:cs="Times New Roman"/>
          <w:szCs w:val="20"/>
        </w:rPr>
        <w:t xml:space="preserve"> </w:t>
      </w:r>
      <w:r w:rsidR="004C3344">
        <w:rPr>
          <w:rFonts w:ascii="Times New Roman" w:hAnsi="Times New Roman" w:cs="Times New Roman"/>
          <w:szCs w:val="20"/>
        </w:rPr>
        <w:t>whether</w:t>
      </w:r>
      <w:r w:rsidR="00EB74B3">
        <w:rPr>
          <w:rFonts w:ascii="Times New Roman" w:hAnsi="Times New Roman" w:cs="Times New Roman"/>
          <w:szCs w:val="20"/>
        </w:rPr>
        <w:t xml:space="preserve"> it will bring a huge fall in Google’s search engine which occupies 84% of the desktop market.</w:t>
      </w:r>
      <w:r w:rsidR="00B52A34">
        <w:rPr>
          <w:rFonts w:ascii="Times New Roman" w:hAnsi="Times New Roman" w:cs="Times New Roman"/>
          <w:szCs w:val="20"/>
        </w:rPr>
        <w:t xml:space="preserve"> </w:t>
      </w:r>
      <w:r w:rsidR="004C3344">
        <w:rPr>
          <w:rFonts w:ascii="Times New Roman" w:hAnsi="Times New Roman" w:cs="Times New Roman"/>
          <w:szCs w:val="20"/>
        </w:rPr>
        <w:t xml:space="preserve">There is no use in providing good services when users cannot utilize them well due to low accuracy in Korean. </w:t>
      </w:r>
      <w:r w:rsidR="002F5748">
        <w:rPr>
          <w:rFonts w:ascii="Times New Roman" w:hAnsi="Times New Roman" w:cs="Times New Roman"/>
          <w:szCs w:val="20"/>
        </w:rPr>
        <w:t>It is meaningful that a</w:t>
      </w:r>
      <w:r w:rsidR="00F75F90">
        <w:rPr>
          <w:rFonts w:ascii="Times New Roman" w:hAnsi="Times New Roman" w:cs="Times New Roman"/>
          <w:szCs w:val="20"/>
        </w:rPr>
        <w:t xml:space="preserve">n AI model specialized in Korean is launching soon. </w:t>
      </w:r>
      <w:r w:rsidR="00B1686C">
        <w:rPr>
          <w:rFonts w:ascii="Times New Roman" w:hAnsi="Times New Roman" w:cs="Times New Roman"/>
          <w:szCs w:val="20"/>
        </w:rPr>
        <w:t>Curiosity</w:t>
      </w:r>
      <w:r w:rsidR="00F75F90">
        <w:rPr>
          <w:rFonts w:ascii="Times New Roman" w:hAnsi="Times New Roman" w:cs="Times New Roman"/>
          <w:szCs w:val="20"/>
        </w:rPr>
        <w:t xml:space="preserve"> is </w:t>
      </w:r>
      <w:r w:rsidR="00DE239E">
        <w:rPr>
          <w:rFonts w:ascii="Times New Roman" w:hAnsi="Times New Roman" w:cs="Times New Roman"/>
          <w:szCs w:val="20"/>
        </w:rPr>
        <w:t>aroused</w:t>
      </w:r>
      <w:r w:rsidR="00F75F90">
        <w:rPr>
          <w:rFonts w:ascii="Times New Roman" w:hAnsi="Times New Roman" w:cs="Times New Roman"/>
          <w:szCs w:val="20"/>
        </w:rPr>
        <w:t xml:space="preserve"> about whether it will stand out from the competition of large-scale AI as well. </w:t>
      </w:r>
    </w:p>
    <w:p w14:paraId="69451DEF" w14:textId="1FE9EE9A" w:rsidR="001A2BE1" w:rsidRPr="00640A7E" w:rsidRDefault="001A2BE1" w:rsidP="00481790">
      <w:pPr>
        <w:rPr>
          <w:rFonts w:ascii="Times New Roman" w:hAnsi="Times New Roman" w:cs="Times New Roman"/>
          <w:szCs w:val="20"/>
        </w:rPr>
      </w:pPr>
    </w:p>
    <w:sectPr w:rsidR="001A2BE1" w:rsidRPr="00640A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E5B4B" w14:textId="77777777" w:rsidR="00C60682" w:rsidRDefault="00C60682" w:rsidP="002C2AAB">
      <w:pPr>
        <w:spacing w:after="0" w:line="240" w:lineRule="auto"/>
      </w:pPr>
      <w:r>
        <w:separator/>
      </w:r>
    </w:p>
  </w:endnote>
  <w:endnote w:type="continuationSeparator" w:id="0">
    <w:p w14:paraId="742A60BE" w14:textId="77777777" w:rsidR="00C60682" w:rsidRDefault="00C60682" w:rsidP="002C2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BA594" w14:textId="77777777" w:rsidR="00C60682" w:rsidRDefault="00C60682" w:rsidP="002C2AAB">
      <w:pPr>
        <w:spacing w:after="0" w:line="240" w:lineRule="auto"/>
      </w:pPr>
      <w:r>
        <w:separator/>
      </w:r>
    </w:p>
  </w:footnote>
  <w:footnote w:type="continuationSeparator" w:id="0">
    <w:p w14:paraId="05AEC8E2" w14:textId="77777777" w:rsidR="00C60682" w:rsidRDefault="00C60682" w:rsidP="002C2AAB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lly Terry">
    <w15:presenceInfo w15:providerId="Windows Live" w15:userId="ce15d4e5f5b571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90"/>
    <w:rsid w:val="00016FD7"/>
    <w:rsid w:val="00017211"/>
    <w:rsid w:val="00035639"/>
    <w:rsid w:val="00040D94"/>
    <w:rsid w:val="000410E8"/>
    <w:rsid w:val="00045ED7"/>
    <w:rsid w:val="00056AEE"/>
    <w:rsid w:val="00097149"/>
    <w:rsid w:val="000C56A6"/>
    <w:rsid w:val="000E7AB5"/>
    <w:rsid w:val="000F1D7A"/>
    <w:rsid w:val="00130220"/>
    <w:rsid w:val="0014299D"/>
    <w:rsid w:val="00146473"/>
    <w:rsid w:val="00156A61"/>
    <w:rsid w:val="00171A4B"/>
    <w:rsid w:val="00180C49"/>
    <w:rsid w:val="001A2BE1"/>
    <w:rsid w:val="001A4DD7"/>
    <w:rsid w:val="001B3F70"/>
    <w:rsid w:val="001C1884"/>
    <w:rsid w:val="001C49CD"/>
    <w:rsid w:val="001C5A45"/>
    <w:rsid w:val="001D6572"/>
    <w:rsid w:val="001E3D24"/>
    <w:rsid w:val="001E497C"/>
    <w:rsid w:val="001F1EE0"/>
    <w:rsid w:val="001F2F12"/>
    <w:rsid w:val="00213A4C"/>
    <w:rsid w:val="0021605F"/>
    <w:rsid w:val="00222106"/>
    <w:rsid w:val="00235FC5"/>
    <w:rsid w:val="00264F7A"/>
    <w:rsid w:val="00271A19"/>
    <w:rsid w:val="00275DE9"/>
    <w:rsid w:val="0029325C"/>
    <w:rsid w:val="002C2AAB"/>
    <w:rsid w:val="002D678E"/>
    <w:rsid w:val="002D6905"/>
    <w:rsid w:val="002F3A77"/>
    <w:rsid w:val="002F5748"/>
    <w:rsid w:val="002F629A"/>
    <w:rsid w:val="00321114"/>
    <w:rsid w:val="003329FA"/>
    <w:rsid w:val="003462AC"/>
    <w:rsid w:val="003566FD"/>
    <w:rsid w:val="00364FED"/>
    <w:rsid w:val="003662B5"/>
    <w:rsid w:val="00384C80"/>
    <w:rsid w:val="00396B07"/>
    <w:rsid w:val="003A7131"/>
    <w:rsid w:val="003B13AF"/>
    <w:rsid w:val="003E0390"/>
    <w:rsid w:val="004121C5"/>
    <w:rsid w:val="004161A7"/>
    <w:rsid w:val="00433CE1"/>
    <w:rsid w:val="00437971"/>
    <w:rsid w:val="00445F23"/>
    <w:rsid w:val="0046105D"/>
    <w:rsid w:val="00481790"/>
    <w:rsid w:val="00485BB2"/>
    <w:rsid w:val="00486ED7"/>
    <w:rsid w:val="004C3344"/>
    <w:rsid w:val="004D43D5"/>
    <w:rsid w:val="0050355A"/>
    <w:rsid w:val="005058E5"/>
    <w:rsid w:val="00520A9B"/>
    <w:rsid w:val="00525A07"/>
    <w:rsid w:val="00531C9F"/>
    <w:rsid w:val="00535ABA"/>
    <w:rsid w:val="005647B3"/>
    <w:rsid w:val="00576E30"/>
    <w:rsid w:val="00594769"/>
    <w:rsid w:val="00594A71"/>
    <w:rsid w:val="005A3709"/>
    <w:rsid w:val="005A3A93"/>
    <w:rsid w:val="005C1239"/>
    <w:rsid w:val="005D3AF0"/>
    <w:rsid w:val="005D7243"/>
    <w:rsid w:val="005E16B7"/>
    <w:rsid w:val="005E2745"/>
    <w:rsid w:val="005F153B"/>
    <w:rsid w:val="006247E9"/>
    <w:rsid w:val="00630606"/>
    <w:rsid w:val="006376F4"/>
    <w:rsid w:val="00640A7E"/>
    <w:rsid w:val="006455A9"/>
    <w:rsid w:val="006519DE"/>
    <w:rsid w:val="0065292C"/>
    <w:rsid w:val="00670A9C"/>
    <w:rsid w:val="00673548"/>
    <w:rsid w:val="006821C6"/>
    <w:rsid w:val="0069158B"/>
    <w:rsid w:val="006948E7"/>
    <w:rsid w:val="006A7C27"/>
    <w:rsid w:val="006C4959"/>
    <w:rsid w:val="006E6F2B"/>
    <w:rsid w:val="006F194E"/>
    <w:rsid w:val="0070330E"/>
    <w:rsid w:val="0071233F"/>
    <w:rsid w:val="00715D63"/>
    <w:rsid w:val="00723DF2"/>
    <w:rsid w:val="00730AF0"/>
    <w:rsid w:val="00745E56"/>
    <w:rsid w:val="00767018"/>
    <w:rsid w:val="007B4A6C"/>
    <w:rsid w:val="007C51A2"/>
    <w:rsid w:val="007E33AC"/>
    <w:rsid w:val="007F0582"/>
    <w:rsid w:val="008035D6"/>
    <w:rsid w:val="00822B2D"/>
    <w:rsid w:val="008316B3"/>
    <w:rsid w:val="008531A3"/>
    <w:rsid w:val="00861891"/>
    <w:rsid w:val="00872BE7"/>
    <w:rsid w:val="008A7A1A"/>
    <w:rsid w:val="008D6C63"/>
    <w:rsid w:val="008E10C5"/>
    <w:rsid w:val="008E2379"/>
    <w:rsid w:val="008E3786"/>
    <w:rsid w:val="008E3EBC"/>
    <w:rsid w:val="00907108"/>
    <w:rsid w:val="00911DB7"/>
    <w:rsid w:val="0091604F"/>
    <w:rsid w:val="00941C0B"/>
    <w:rsid w:val="009476D8"/>
    <w:rsid w:val="0096461F"/>
    <w:rsid w:val="0097122F"/>
    <w:rsid w:val="009713D8"/>
    <w:rsid w:val="00976DB3"/>
    <w:rsid w:val="009B5410"/>
    <w:rsid w:val="009B7ABA"/>
    <w:rsid w:val="009C7B16"/>
    <w:rsid w:val="009D6157"/>
    <w:rsid w:val="009F3528"/>
    <w:rsid w:val="00A121C0"/>
    <w:rsid w:val="00A5180C"/>
    <w:rsid w:val="00A8206D"/>
    <w:rsid w:val="00A90BDF"/>
    <w:rsid w:val="00A919FF"/>
    <w:rsid w:val="00AB3748"/>
    <w:rsid w:val="00AD0E57"/>
    <w:rsid w:val="00AD2085"/>
    <w:rsid w:val="00AD58C6"/>
    <w:rsid w:val="00AF79D0"/>
    <w:rsid w:val="00B02D53"/>
    <w:rsid w:val="00B154E4"/>
    <w:rsid w:val="00B1686C"/>
    <w:rsid w:val="00B255C7"/>
    <w:rsid w:val="00B377B6"/>
    <w:rsid w:val="00B40E68"/>
    <w:rsid w:val="00B44F82"/>
    <w:rsid w:val="00B47562"/>
    <w:rsid w:val="00B52A34"/>
    <w:rsid w:val="00B60444"/>
    <w:rsid w:val="00B6274B"/>
    <w:rsid w:val="00B6302C"/>
    <w:rsid w:val="00BA66CD"/>
    <w:rsid w:val="00BB71B3"/>
    <w:rsid w:val="00BC76A6"/>
    <w:rsid w:val="00BD767E"/>
    <w:rsid w:val="00BE0FBA"/>
    <w:rsid w:val="00BF3300"/>
    <w:rsid w:val="00BF3C66"/>
    <w:rsid w:val="00BF403B"/>
    <w:rsid w:val="00BF50C9"/>
    <w:rsid w:val="00C21148"/>
    <w:rsid w:val="00C360F4"/>
    <w:rsid w:val="00C60682"/>
    <w:rsid w:val="00C63382"/>
    <w:rsid w:val="00C81F4F"/>
    <w:rsid w:val="00C93D0E"/>
    <w:rsid w:val="00CB5814"/>
    <w:rsid w:val="00CB74CB"/>
    <w:rsid w:val="00CC3FFD"/>
    <w:rsid w:val="00D41AC1"/>
    <w:rsid w:val="00D9768A"/>
    <w:rsid w:val="00DA4A17"/>
    <w:rsid w:val="00DC6052"/>
    <w:rsid w:val="00DE239E"/>
    <w:rsid w:val="00E11780"/>
    <w:rsid w:val="00E55301"/>
    <w:rsid w:val="00E64C75"/>
    <w:rsid w:val="00E835AB"/>
    <w:rsid w:val="00E9011D"/>
    <w:rsid w:val="00EB42D0"/>
    <w:rsid w:val="00EB74B3"/>
    <w:rsid w:val="00ED46C2"/>
    <w:rsid w:val="00EE2325"/>
    <w:rsid w:val="00EF50D8"/>
    <w:rsid w:val="00EF7632"/>
    <w:rsid w:val="00F12EA2"/>
    <w:rsid w:val="00F33387"/>
    <w:rsid w:val="00F40AF5"/>
    <w:rsid w:val="00F42A1E"/>
    <w:rsid w:val="00F62203"/>
    <w:rsid w:val="00F75F90"/>
    <w:rsid w:val="00FA7640"/>
    <w:rsid w:val="00FB0F25"/>
    <w:rsid w:val="00FB5842"/>
    <w:rsid w:val="00FE1812"/>
    <w:rsid w:val="00FF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B5C32"/>
  <w15:chartTrackingRefBased/>
  <w15:docId w15:val="{7CF960DE-91BE-40A1-8E9C-72B21046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790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2A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C2AAB"/>
  </w:style>
  <w:style w:type="paragraph" w:styleId="a4">
    <w:name w:val="footer"/>
    <w:basedOn w:val="a"/>
    <w:link w:val="Char0"/>
    <w:uiPriority w:val="99"/>
    <w:unhideWhenUsed/>
    <w:rsid w:val="002C2A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C2AAB"/>
  </w:style>
  <w:style w:type="character" w:styleId="a5">
    <w:name w:val="annotation reference"/>
    <w:basedOn w:val="a0"/>
    <w:uiPriority w:val="99"/>
    <w:semiHidden/>
    <w:unhideWhenUsed/>
    <w:rsid w:val="005E2745"/>
    <w:rPr>
      <w:sz w:val="18"/>
      <w:szCs w:val="18"/>
    </w:rPr>
  </w:style>
  <w:style w:type="paragraph" w:styleId="a6">
    <w:name w:val="annotation text"/>
    <w:basedOn w:val="a"/>
    <w:link w:val="Char1"/>
    <w:uiPriority w:val="99"/>
    <w:unhideWhenUsed/>
    <w:rsid w:val="005E2745"/>
    <w:pPr>
      <w:jc w:val="left"/>
    </w:pPr>
  </w:style>
  <w:style w:type="character" w:customStyle="1" w:styleId="Char1">
    <w:name w:val="메모 텍스트 Char"/>
    <w:basedOn w:val="a0"/>
    <w:link w:val="a6"/>
    <w:uiPriority w:val="99"/>
    <w:rsid w:val="005E2745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5E2745"/>
    <w:rPr>
      <w:b/>
      <w:bCs/>
    </w:rPr>
  </w:style>
  <w:style w:type="character" w:customStyle="1" w:styleId="Char2">
    <w:name w:val="메모 주제 Char"/>
    <w:basedOn w:val="Char1"/>
    <w:link w:val="a7"/>
    <w:uiPriority w:val="99"/>
    <w:semiHidden/>
    <w:rsid w:val="005E2745"/>
    <w:rPr>
      <w:b/>
      <w:bCs/>
    </w:rPr>
  </w:style>
  <w:style w:type="paragraph" w:styleId="a8">
    <w:name w:val="Revision"/>
    <w:hidden/>
    <w:uiPriority w:val="99"/>
    <w:semiHidden/>
    <w:rsid w:val="00907108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경빈</dc:creator>
  <cp:keywords/>
  <dc:description/>
  <cp:lastModifiedBy>류 경빈</cp:lastModifiedBy>
  <cp:revision>2</cp:revision>
  <dcterms:created xsi:type="dcterms:W3CDTF">2023-04-11T12:08:00Z</dcterms:created>
  <dcterms:modified xsi:type="dcterms:W3CDTF">2023-04-11T12:08:00Z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3d941287-d16f-42e9-ab65-ae5e5709c91f</vt:lpwstr>
  </property>
</Properties>
</file>